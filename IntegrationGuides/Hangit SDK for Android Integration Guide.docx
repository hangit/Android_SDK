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3A4B8" w14:textId="51032BDF" w:rsidR="00A03BBF" w:rsidRDefault="00A03BBF" w:rsidP="00A03BBF">
      <w:pPr>
        <w:pStyle w:val="Title"/>
      </w:pPr>
      <w:r>
        <w:t xml:space="preserve">Hangit SDK for </w:t>
      </w:r>
      <w:r w:rsidR="00861961">
        <w:t>Android</w:t>
      </w:r>
      <w:r>
        <w:t xml:space="preserve"> Integration Guide</w:t>
      </w:r>
    </w:p>
    <w:p w14:paraId="2303004F" w14:textId="77777777" w:rsidR="006B156F" w:rsidRDefault="006B156F">
      <w:pPr>
        <w:pStyle w:val="TOCHeading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20798174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2FABE5" w14:textId="77777777" w:rsidR="006B156F" w:rsidRDefault="006B156F">
          <w:pPr>
            <w:pStyle w:val="TOCHeading"/>
          </w:pPr>
          <w:r>
            <w:t>Table of Contents</w:t>
          </w:r>
        </w:p>
        <w:p w14:paraId="3F52BEAA" w14:textId="77777777" w:rsidR="00BC7DBA" w:rsidRDefault="006B156F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BC7DBA">
            <w:rPr>
              <w:noProof/>
            </w:rPr>
            <w:t>Version</w:t>
          </w:r>
          <w:r w:rsidR="00BC7DBA">
            <w:rPr>
              <w:noProof/>
            </w:rPr>
            <w:tab/>
          </w:r>
          <w:r w:rsidR="00BC7DBA">
            <w:rPr>
              <w:noProof/>
            </w:rPr>
            <w:fldChar w:fldCharType="begin"/>
          </w:r>
          <w:r w:rsidR="00BC7DBA">
            <w:rPr>
              <w:noProof/>
            </w:rPr>
            <w:instrText xml:space="preserve"> PAGEREF _Toc287736684 \h </w:instrText>
          </w:r>
          <w:r w:rsidR="00BC7DBA">
            <w:rPr>
              <w:noProof/>
            </w:rPr>
          </w:r>
          <w:r w:rsidR="00BC7DBA">
            <w:rPr>
              <w:noProof/>
            </w:rPr>
            <w:fldChar w:fldCharType="separate"/>
          </w:r>
          <w:r w:rsidR="00BC7DBA">
            <w:rPr>
              <w:noProof/>
            </w:rPr>
            <w:t>2</w:t>
          </w:r>
          <w:r w:rsidR="00BC7DBA">
            <w:rPr>
              <w:noProof/>
            </w:rPr>
            <w:fldChar w:fldCharType="end"/>
          </w:r>
        </w:p>
        <w:p w14:paraId="64694E81" w14:textId="77777777" w:rsidR="00BC7DBA" w:rsidRDefault="00BC7DB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6F5A765" w14:textId="77777777" w:rsidR="00BC7DBA" w:rsidRDefault="00BC7DB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Download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923A330" w14:textId="77777777" w:rsidR="00BC7DBA" w:rsidRDefault="00BC7DB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Installing the Hangit SDK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7382594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Add Hangit SDK to your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0068100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Setting Permissions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8F9580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Link Hangit SDK to your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670154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Build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AAD2FF" w14:textId="77777777" w:rsidR="00BC7DBA" w:rsidRDefault="00BC7DB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Integration Options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6D3BFC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Establish a Session (required)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A2E0A2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Location Tracking  (required)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90662A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Location Event Trigger and Callback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BAC45C1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Location Event Trigger and Local Notification with Callback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FCD78E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Location Event Trigger and Local Notification with Rich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0E61F48" w14:textId="77777777" w:rsidR="00BC7DBA" w:rsidRDefault="00BC7DB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Modular Options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74AC594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Hangit DataService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_Toc287736699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A8A8FFD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Hangit 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_Toc287736700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C2B2DA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Hangit Wallet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543C27" w14:textId="77777777" w:rsidR="00BC7DBA" w:rsidRDefault="00BC7DBA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Hangit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944750" w14:textId="77777777" w:rsidR="00BC7DBA" w:rsidRDefault="00BC7DBA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_Toc287736703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1A8FA3" w14:textId="77777777" w:rsidR="006B156F" w:rsidRDefault="006B156F">
          <w:r>
            <w:rPr>
              <w:b/>
              <w:bCs/>
              <w:noProof/>
            </w:rPr>
            <w:fldChar w:fldCharType="end"/>
          </w:r>
        </w:p>
      </w:sdtContent>
    </w:sdt>
    <w:p w14:paraId="48054571" w14:textId="77777777" w:rsidR="006B156F" w:rsidRDefault="006B156F" w:rsidP="00A03BBF">
      <w:pPr>
        <w:pStyle w:val="Heading1"/>
      </w:pPr>
    </w:p>
    <w:p w14:paraId="0D45E91B" w14:textId="77777777" w:rsidR="006B156F" w:rsidRDefault="006B156F" w:rsidP="00A03BBF">
      <w:pPr>
        <w:pStyle w:val="Heading1"/>
      </w:pPr>
    </w:p>
    <w:p w14:paraId="4E0C573F" w14:textId="77777777" w:rsidR="00FC42A6" w:rsidRDefault="006B156F" w:rsidP="00A03BBF">
      <w:pPr>
        <w:pStyle w:val="Heading1"/>
      </w:pPr>
      <w:r>
        <w:br w:type="column"/>
      </w:r>
      <w:bookmarkStart w:id="0" w:name="_Toc287736684"/>
      <w:r w:rsidR="00A03BBF">
        <w:lastRenderedPageBreak/>
        <w:t>Version</w:t>
      </w:r>
      <w:bookmarkEnd w:id="0"/>
    </w:p>
    <w:p w14:paraId="4A7BECB2" w14:textId="77777777" w:rsidR="00A03BBF" w:rsidRDefault="00A03BBF" w:rsidP="00A03BBF"/>
    <w:tbl>
      <w:tblPr>
        <w:tblStyle w:val="LightList"/>
        <w:tblW w:w="8928" w:type="dxa"/>
        <w:tblLook w:val="04A0" w:firstRow="1" w:lastRow="0" w:firstColumn="1" w:lastColumn="0" w:noHBand="0" w:noVBand="1"/>
      </w:tblPr>
      <w:tblGrid>
        <w:gridCol w:w="1728"/>
        <w:gridCol w:w="1260"/>
        <w:gridCol w:w="1944"/>
        <w:gridCol w:w="3996"/>
      </w:tblGrid>
      <w:tr w:rsidR="002867AF" w14:paraId="7A56887F" w14:textId="77777777" w:rsidTr="00286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343638" w14:textId="77777777" w:rsidR="002867AF" w:rsidRDefault="002867AF" w:rsidP="00A03BBF">
            <w:r>
              <w:t>Date</w:t>
            </w:r>
          </w:p>
        </w:tc>
        <w:tc>
          <w:tcPr>
            <w:tcW w:w="1260" w:type="dxa"/>
          </w:tcPr>
          <w:p w14:paraId="6110B5BE" w14:textId="77777777" w:rsidR="002867AF" w:rsidRDefault="002867AF" w:rsidP="00A0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944" w:type="dxa"/>
          </w:tcPr>
          <w:p w14:paraId="59192B17" w14:textId="77777777" w:rsidR="002867AF" w:rsidRDefault="002867AF" w:rsidP="00A0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996" w:type="dxa"/>
          </w:tcPr>
          <w:p w14:paraId="3596EEDE" w14:textId="77777777" w:rsidR="002867AF" w:rsidRDefault="002867AF" w:rsidP="00A0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Notes</w:t>
            </w:r>
          </w:p>
        </w:tc>
      </w:tr>
      <w:tr w:rsidR="002867AF" w14:paraId="5827AE7A" w14:textId="77777777" w:rsidTr="0028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BF65C6" w14:textId="77777777" w:rsidR="002867AF" w:rsidRDefault="002867AF" w:rsidP="00A03BBF">
            <w:r>
              <w:t>3/10/2015</w:t>
            </w:r>
          </w:p>
        </w:tc>
        <w:tc>
          <w:tcPr>
            <w:tcW w:w="1260" w:type="dxa"/>
          </w:tcPr>
          <w:p w14:paraId="1DB03DAA" w14:textId="7876862D" w:rsidR="002867AF" w:rsidRDefault="00861961" w:rsidP="0043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</w:t>
            </w:r>
            <w:commentRangeStart w:id="1"/>
            <w:r>
              <w:t>1</w:t>
            </w:r>
            <w:commentRangeEnd w:id="1"/>
            <w:r w:rsidR="00434C04">
              <w:rPr>
                <w:rStyle w:val="CommentReference"/>
              </w:rPr>
              <w:commentReference w:id="1"/>
            </w:r>
            <w:r>
              <w:t xml:space="preserve"> </w:t>
            </w:r>
            <w:del w:id="2" w:author="Andrew" w:date="2015-03-12T07:08:00Z">
              <w:r w:rsidDel="00434C04">
                <w:delText>(1)</w:delText>
              </w:r>
            </w:del>
          </w:p>
        </w:tc>
        <w:tc>
          <w:tcPr>
            <w:tcW w:w="1944" w:type="dxa"/>
          </w:tcPr>
          <w:p w14:paraId="0D3A6958" w14:textId="6366704D" w:rsidR="002867AF" w:rsidRDefault="00861961" w:rsidP="00A0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Andrew </w:t>
            </w:r>
            <w:proofErr w:type="spellStart"/>
            <w:r>
              <w:t>Peret</w:t>
            </w:r>
            <w:proofErr w:type="spellEnd"/>
          </w:p>
        </w:tc>
        <w:tc>
          <w:tcPr>
            <w:tcW w:w="3996" w:type="dxa"/>
          </w:tcPr>
          <w:p w14:paraId="14E80C7E" w14:textId="77777777" w:rsidR="002867AF" w:rsidRDefault="002867AF" w:rsidP="002867A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battery optimizations.</w:t>
            </w:r>
          </w:p>
          <w:p w14:paraId="2534081B" w14:textId="77777777" w:rsidR="002867AF" w:rsidRDefault="002867AF" w:rsidP="002867A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5D60C8" w14:textId="77777777" w:rsidR="002867AF" w:rsidRDefault="002867AF" w:rsidP="00A03BBF"/>
    <w:p w14:paraId="6A567FB1" w14:textId="77777777" w:rsidR="00A03BBF" w:rsidRDefault="00A03BBF" w:rsidP="00A03BBF">
      <w:pPr>
        <w:pStyle w:val="Heading1"/>
      </w:pPr>
      <w:bookmarkStart w:id="3" w:name="_Toc287736685"/>
      <w:r>
        <w:t>Overview</w:t>
      </w:r>
      <w:bookmarkEnd w:id="3"/>
    </w:p>
    <w:p w14:paraId="136D9B7F" w14:textId="77777777" w:rsidR="00A03BBF" w:rsidRDefault="00A03BBF" w:rsidP="00A03BBF"/>
    <w:p w14:paraId="6EF303B7" w14:textId="77777777" w:rsidR="00A03BBF" w:rsidRDefault="00A03BBF" w:rsidP="00A03BBF">
      <w:pPr>
        <w:pStyle w:val="Heading1"/>
      </w:pPr>
      <w:bookmarkStart w:id="4" w:name="_Toc287736686"/>
      <w:r>
        <w:t>Download</w:t>
      </w:r>
      <w:bookmarkEnd w:id="4"/>
    </w:p>
    <w:p w14:paraId="62FCC80C" w14:textId="77777777" w:rsidR="002C0687" w:rsidRDefault="002C0687" w:rsidP="00EB7371"/>
    <w:p w14:paraId="7BE2869A" w14:textId="742DC092" w:rsidR="00EB7371" w:rsidRDefault="00EB7371" w:rsidP="00EB7371">
      <w:pPr>
        <w:rPr>
          <w:ins w:id="5" w:author="Andrew" w:date="2015-03-12T06:48:00Z"/>
        </w:rPr>
      </w:pPr>
      <w:del w:id="6" w:author="Andrew" w:date="2015-03-12T11:30:00Z">
        <w:r w:rsidDel="000B04FA">
          <w:delText xml:space="preserve">The Hangit SDK for </w:delText>
        </w:r>
        <w:r w:rsidR="00861961" w:rsidDel="000B04FA">
          <w:delText>Android</w:delText>
        </w:r>
        <w:r w:rsidDel="000B04FA">
          <w:delText xml:space="preserve"> can be found in Hangit’s Github public repository.</w:delText>
        </w:r>
      </w:del>
      <w:ins w:id="7" w:author="Andrew" w:date="2015-03-12T11:30:00Z">
        <w:r w:rsidR="000B04FA">
          <w:t xml:space="preserve">The </w:t>
        </w:r>
        <w:proofErr w:type="spellStart"/>
        <w:r w:rsidR="000B04FA">
          <w:t>HangIT</w:t>
        </w:r>
        <w:proofErr w:type="spellEnd"/>
        <w:r w:rsidR="000B04FA">
          <w:t xml:space="preserve"> SDK library and API key will be provided upon request.</w:t>
        </w:r>
      </w:ins>
    </w:p>
    <w:p w14:paraId="069DBE0D" w14:textId="7A2F24CD" w:rsidR="00DE4E3A" w:rsidDel="000B04FA" w:rsidRDefault="00DE4E3A" w:rsidP="00EB7371">
      <w:pPr>
        <w:rPr>
          <w:del w:id="8" w:author="Andrew" w:date="2015-03-12T11:31:00Z"/>
        </w:rPr>
      </w:pPr>
    </w:p>
    <w:p w14:paraId="3C52BD5A" w14:textId="7DA3D1FE" w:rsidR="00EB7371" w:rsidDel="000B04FA" w:rsidRDefault="00EB7371" w:rsidP="00EB7371">
      <w:pPr>
        <w:rPr>
          <w:del w:id="9" w:author="Andrew" w:date="2015-03-12T11:31:00Z"/>
        </w:rPr>
      </w:pPr>
    </w:p>
    <w:p w14:paraId="726BBBAC" w14:textId="732E3D49" w:rsidR="00DE4E3A" w:rsidDel="000B04FA" w:rsidRDefault="00861961" w:rsidP="00EB7371">
      <w:pPr>
        <w:ind w:left="720"/>
        <w:rPr>
          <w:del w:id="10" w:author="Andrew" w:date="2015-03-12T11:31:00Z"/>
        </w:rPr>
      </w:pPr>
      <w:del w:id="11" w:author="Andrew" w:date="2015-03-12T11:31:00Z">
        <w:r w:rsidDel="000B04FA">
          <w:delText>TDB</w:delText>
        </w:r>
      </w:del>
    </w:p>
    <w:p w14:paraId="0571B78C" w14:textId="4FF2135A" w:rsidR="005B4FD7" w:rsidDel="000B04FA" w:rsidRDefault="005B4FD7" w:rsidP="005B4FD7">
      <w:pPr>
        <w:rPr>
          <w:del w:id="12" w:author="Andrew" w:date="2015-03-12T11:31:00Z"/>
        </w:rPr>
      </w:pPr>
    </w:p>
    <w:p w14:paraId="769B170D" w14:textId="0893EB2B" w:rsidR="00A03BBF" w:rsidDel="000B04FA" w:rsidRDefault="005B4FD7" w:rsidP="00A03BBF">
      <w:pPr>
        <w:rPr>
          <w:del w:id="13" w:author="Andrew" w:date="2015-03-12T11:31:00Z"/>
        </w:rPr>
      </w:pPr>
      <w:del w:id="14" w:author="Andrew" w:date="2015-03-12T11:31:00Z">
        <w:r w:rsidDel="000B04FA">
          <w:delText>API Key will be generated upon request.</w:delText>
        </w:r>
      </w:del>
    </w:p>
    <w:p w14:paraId="6D399239" w14:textId="29454F37" w:rsidR="00A03BBF" w:rsidRDefault="005B4FD7" w:rsidP="002C0687">
      <w:pPr>
        <w:pStyle w:val="Heading1"/>
      </w:pPr>
      <w:bookmarkStart w:id="15" w:name="_Toc287736687"/>
      <w:r>
        <w:t>Installing the Hangit SDK</w:t>
      </w:r>
      <w:bookmarkEnd w:id="15"/>
    </w:p>
    <w:p w14:paraId="54AB888C" w14:textId="77777777" w:rsidR="005B4FD7" w:rsidRDefault="005B4FD7" w:rsidP="005B4FD7">
      <w:pPr>
        <w:pStyle w:val="Heading2"/>
      </w:pPr>
      <w:bookmarkStart w:id="16" w:name="_Toc287736688"/>
      <w:r>
        <w:t>Add Hangit SDK to you</w:t>
      </w:r>
      <w:r w:rsidR="002867AF">
        <w:t>r</w:t>
      </w:r>
      <w:r>
        <w:t xml:space="preserve"> Project</w:t>
      </w:r>
      <w:bookmarkEnd w:id="16"/>
    </w:p>
    <w:p w14:paraId="53A235CE" w14:textId="77777777" w:rsidR="005B4FD7" w:rsidRDefault="005B4FD7" w:rsidP="005B4FD7">
      <w:pPr>
        <w:rPr>
          <w:ins w:id="17" w:author="Andrew" w:date="2015-03-12T11:31:00Z"/>
        </w:rPr>
      </w:pPr>
    </w:p>
    <w:p w14:paraId="2DB176C3" w14:textId="3C4C98D2" w:rsidR="000B04FA" w:rsidRDefault="000B04FA" w:rsidP="005B4FD7">
      <w:pPr>
        <w:rPr>
          <w:ins w:id="18" w:author="Andrew" w:date="2015-03-12T11:32:00Z"/>
        </w:rPr>
      </w:pPr>
      <w:ins w:id="19" w:author="Andrew" w:date="2015-03-12T11:31:00Z">
        <w:r>
          <w:t xml:space="preserve">Copy the provided </w:t>
        </w:r>
      </w:ins>
      <w:proofErr w:type="spellStart"/>
      <w:ins w:id="20" w:author="Andrew" w:date="2015-03-12T11:32:00Z">
        <w:r>
          <w:t>hangit_sdk.aar</w:t>
        </w:r>
        <w:proofErr w:type="spellEnd"/>
        <w:r>
          <w:t xml:space="preserve"> file to the /libs directory </w:t>
        </w:r>
      </w:ins>
      <w:ins w:id="21" w:author="Andrew" w:date="2015-03-12T11:33:00Z">
        <w:r>
          <w:t>in</w:t>
        </w:r>
      </w:ins>
      <w:ins w:id="22" w:author="Andrew" w:date="2015-03-12T11:32:00Z">
        <w:r>
          <w:t xml:space="preserve"> the Android module.</w:t>
        </w:r>
      </w:ins>
    </w:p>
    <w:p w14:paraId="2B6393FF" w14:textId="24EEECAB" w:rsidR="000B04FA" w:rsidRDefault="000B04FA" w:rsidP="005B4FD7">
      <w:ins w:id="23" w:author="Andrew" w:date="2015-03-12T11:32:00Z">
        <w:r>
          <w:rPr>
            <w:noProof/>
          </w:rPr>
          <w:drawing>
            <wp:inline distT="0" distB="0" distL="0" distR="0" wp14:anchorId="3DDD7E25" wp14:editId="02158E6D">
              <wp:extent cx="2077872" cy="1104900"/>
              <wp:effectExtent l="0" t="0" r="508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78001" cy="11049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7F49AD0" w14:textId="32BBB5E4" w:rsidR="00F906ED" w:rsidRDefault="00F906ED" w:rsidP="005B4FD7">
      <w:pPr>
        <w:rPr>
          <w:ins w:id="24" w:author="Andrew" w:date="2015-03-12T11:32:00Z"/>
        </w:rPr>
      </w:pPr>
      <w:r>
        <w:t>If the /libs directory is not present, switch to “Project” view.  The libs directory should be at the same level as the /</w:t>
      </w:r>
      <w:proofErr w:type="spellStart"/>
      <w:r>
        <w:t>src</w:t>
      </w:r>
      <w:proofErr w:type="spellEnd"/>
      <w:r>
        <w:t xml:space="preserve"> directory.</w:t>
      </w:r>
    </w:p>
    <w:p w14:paraId="1005AF7C" w14:textId="77777777" w:rsidR="000B04FA" w:rsidRPr="005B4FD7" w:rsidRDefault="000B04FA" w:rsidP="005B4FD7"/>
    <w:p w14:paraId="2B07EEEF" w14:textId="618F86E8" w:rsidR="00861961" w:rsidRPr="00585DB5" w:rsidRDefault="00861961" w:rsidP="00861961">
      <w:del w:id="25" w:author="Andrew" w:date="2015-03-12T11:33:00Z">
        <w:r w:rsidRPr="00585DB5" w:rsidDel="000B04FA">
          <w:delText>Add the mavenCentral repository reference to the build.gradle file in the Android application.</w:delText>
        </w:r>
      </w:del>
      <w:ins w:id="26" w:author="Andrew" w:date="2015-03-12T11:33:00Z">
        <w:r w:rsidR="000B04FA">
          <w:t xml:space="preserve">Add a </w:t>
        </w:r>
        <w:proofErr w:type="spellStart"/>
        <w:r w:rsidR="000B04FA">
          <w:t>flatDir</w:t>
        </w:r>
        <w:proofErr w:type="spellEnd"/>
        <w:r w:rsidR="000B04FA">
          <w:t xml:space="preserve"> </w:t>
        </w:r>
        <w:proofErr w:type="spellStart"/>
        <w:r w:rsidR="000B04FA">
          <w:t>refenence</w:t>
        </w:r>
        <w:proofErr w:type="spellEnd"/>
        <w:r w:rsidR="000B04FA">
          <w:t xml:space="preserve"> to the </w:t>
        </w:r>
        <w:proofErr w:type="spellStart"/>
        <w:r w:rsidR="000B04FA">
          <w:t>build.gradle</w:t>
        </w:r>
        <w:proofErr w:type="spellEnd"/>
        <w:r w:rsidR="000B04FA">
          <w:t xml:space="preserve"> file in the Android module.</w:t>
        </w:r>
      </w:ins>
    </w:p>
    <w:p w14:paraId="6A6623A8" w14:textId="2451417E" w:rsidR="00861961" w:rsidRPr="00585DB5" w:rsidRDefault="00861961" w:rsidP="008619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333333"/>
          <w:sz w:val="16"/>
          <w:szCs w:val="16"/>
        </w:rPr>
      </w:pPr>
      <w:proofErr w:type="gramStart"/>
      <w:r w:rsidRPr="00585DB5">
        <w:rPr>
          <w:rFonts w:ascii="Consolas" w:hAnsi="Consolas" w:cs="Courier"/>
          <w:color w:val="000000"/>
          <w:sz w:val="16"/>
          <w:szCs w:val="16"/>
        </w:rPr>
        <w:t>repositories</w:t>
      </w:r>
      <w:proofErr w:type="gramEnd"/>
      <w:r w:rsidRPr="00585DB5">
        <w:rPr>
          <w:rFonts w:ascii="Consolas" w:hAnsi="Consolas" w:cs="Courier"/>
          <w:color w:val="000000"/>
          <w:sz w:val="16"/>
          <w:szCs w:val="16"/>
        </w:rPr>
        <w:t xml:space="preserve"> {     </w:t>
      </w:r>
      <w:r>
        <w:rPr>
          <w:rFonts w:ascii="Consolas" w:hAnsi="Consolas" w:cs="Courier"/>
          <w:color w:val="000000"/>
          <w:sz w:val="16"/>
          <w:szCs w:val="16"/>
        </w:rPr>
        <w:br/>
      </w:r>
      <w:ins w:id="27" w:author="Andrew" w:date="2015-03-12T06:46:00Z">
        <w:r w:rsidR="00DE4E3A">
          <w:rPr>
            <w:rFonts w:ascii="Consolas" w:hAnsi="Consolas" w:cs="Courier"/>
            <w:color w:val="000000"/>
            <w:sz w:val="16"/>
            <w:szCs w:val="16"/>
          </w:rPr>
          <w:t xml:space="preserve">  </w:t>
        </w:r>
      </w:ins>
      <w:proofErr w:type="spellStart"/>
      <w:ins w:id="28" w:author="Andrew" w:date="2015-03-12T11:33:00Z">
        <w:r w:rsidR="000B04FA">
          <w:rPr>
            <w:rFonts w:ascii="Consolas" w:hAnsi="Consolas" w:cs="Courier"/>
            <w:color w:val="000000"/>
            <w:sz w:val="16"/>
            <w:szCs w:val="16"/>
          </w:rPr>
          <w:t>flat</w:t>
        </w:r>
      </w:ins>
      <w:ins w:id="29" w:author="Andrew" w:date="2015-03-12T11:34:00Z">
        <w:r w:rsidR="000B04FA">
          <w:rPr>
            <w:rFonts w:ascii="Consolas" w:hAnsi="Consolas" w:cs="Courier"/>
            <w:color w:val="000000"/>
            <w:sz w:val="16"/>
            <w:szCs w:val="16"/>
          </w:rPr>
          <w:t>Dir</w:t>
        </w:r>
        <w:proofErr w:type="spellEnd"/>
        <w:r w:rsidR="000B04FA">
          <w:rPr>
            <w:rFonts w:ascii="Consolas" w:hAnsi="Consolas" w:cs="Courier"/>
            <w:color w:val="000000"/>
            <w:sz w:val="16"/>
            <w:szCs w:val="16"/>
          </w:rPr>
          <w:t xml:space="preserve"> {</w:t>
        </w:r>
        <w:r w:rsidR="000B04FA">
          <w:rPr>
            <w:rFonts w:ascii="Consolas" w:hAnsi="Consolas" w:cs="Courier"/>
            <w:color w:val="000000"/>
            <w:sz w:val="16"/>
            <w:szCs w:val="16"/>
          </w:rPr>
          <w:br/>
          <w:t xml:space="preserve">    </w:t>
        </w:r>
        <w:proofErr w:type="spellStart"/>
        <w:r w:rsidR="000B04FA">
          <w:rPr>
            <w:rFonts w:ascii="Consolas" w:hAnsi="Consolas" w:cs="Courier"/>
            <w:color w:val="000000"/>
            <w:sz w:val="16"/>
            <w:szCs w:val="16"/>
          </w:rPr>
          <w:t>dirs</w:t>
        </w:r>
        <w:proofErr w:type="spellEnd"/>
        <w:r w:rsidR="000B04FA">
          <w:rPr>
            <w:rFonts w:ascii="Consolas" w:hAnsi="Consolas" w:cs="Courier"/>
            <w:color w:val="000000"/>
            <w:sz w:val="16"/>
            <w:szCs w:val="16"/>
          </w:rPr>
          <w:t xml:space="preserve"> ‘libs’</w:t>
        </w:r>
        <w:r w:rsidR="000B04FA">
          <w:rPr>
            <w:rFonts w:ascii="Consolas" w:hAnsi="Consolas" w:cs="Courier"/>
            <w:color w:val="000000"/>
            <w:sz w:val="16"/>
            <w:szCs w:val="16"/>
          </w:rPr>
          <w:br/>
          <w:t xml:space="preserve">  }</w:t>
        </w:r>
      </w:ins>
      <w:del w:id="30" w:author="Andrew" w:date="2015-03-12T11:33:00Z">
        <w:r w:rsidRPr="00585DB5" w:rsidDel="000B04FA">
          <w:rPr>
            <w:rFonts w:ascii="Consolas" w:hAnsi="Consolas" w:cs="Courier"/>
            <w:color w:val="000000"/>
            <w:sz w:val="16"/>
            <w:szCs w:val="16"/>
          </w:rPr>
          <w:delText>mavenCentral()</w:delText>
        </w:r>
      </w:del>
      <w:r w:rsidRPr="00585DB5">
        <w:rPr>
          <w:rFonts w:ascii="Consolas" w:hAnsi="Consolas" w:cs="Courier"/>
          <w:color w:val="000000"/>
          <w:sz w:val="16"/>
          <w:szCs w:val="16"/>
        </w:rPr>
        <w:t xml:space="preserve">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} </w:t>
      </w:r>
    </w:p>
    <w:p w14:paraId="31F83FFA" w14:textId="134F9CFA" w:rsidR="00861961" w:rsidRPr="00585DB5" w:rsidRDefault="00861961" w:rsidP="00861961">
      <w:r w:rsidRPr="00585DB5">
        <w:t xml:space="preserve">Add a dependency to the </w:t>
      </w:r>
      <w:proofErr w:type="spellStart"/>
      <w:r w:rsidRPr="00585DB5">
        <w:t>hangit_sdk</w:t>
      </w:r>
      <w:proofErr w:type="spellEnd"/>
      <w:r w:rsidRPr="00585DB5">
        <w:t xml:space="preserve"> library </w:t>
      </w:r>
      <w:r w:rsidR="002C0687">
        <w:t xml:space="preserve">in the Android module’s </w:t>
      </w:r>
      <w:proofErr w:type="spellStart"/>
      <w:r w:rsidR="002C0687">
        <w:t>build.gradle</w:t>
      </w:r>
      <w:proofErr w:type="spellEnd"/>
      <w:r w:rsidR="002C0687">
        <w:t xml:space="preserve"> file</w:t>
      </w:r>
    </w:p>
    <w:p w14:paraId="1BBB371C" w14:textId="2B316A3B" w:rsidR="00861961" w:rsidRPr="00585DB5" w:rsidRDefault="00861961" w:rsidP="008619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333333"/>
          <w:sz w:val="16"/>
          <w:szCs w:val="16"/>
        </w:rPr>
      </w:pPr>
      <w:proofErr w:type="gramStart"/>
      <w:r w:rsidRPr="00585DB5">
        <w:rPr>
          <w:rFonts w:ascii="Consolas" w:hAnsi="Consolas" w:cs="Courier"/>
          <w:color w:val="000000"/>
          <w:sz w:val="16"/>
          <w:szCs w:val="16"/>
        </w:rPr>
        <w:t>dependencies</w:t>
      </w:r>
      <w:proofErr w:type="gramEnd"/>
      <w:r w:rsidRPr="00585DB5">
        <w:rPr>
          <w:rFonts w:ascii="Consolas" w:hAnsi="Consolas" w:cs="Courier"/>
          <w:color w:val="000000"/>
          <w:sz w:val="16"/>
          <w:szCs w:val="16"/>
        </w:rPr>
        <w:t xml:space="preserve"> {    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="002C0687">
        <w:rPr>
          <w:rFonts w:ascii="Consolas" w:hAnsi="Consolas" w:cs="Courier"/>
          <w:color w:val="000000"/>
          <w:sz w:val="16"/>
          <w:szCs w:val="16"/>
        </w:rPr>
        <w:t xml:space="preserve">  </w:t>
      </w:r>
      <w:r w:rsidR="002C0687" w:rsidRPr="002C0687">
        <w:rPr>
          <w:rFonts w:ascii="Consolas" w:hAnsi="Consolas" w:cs="Courier"/>
          <w:color w:val="000000"/>
          <w:sz w:val="16"/>
          <w:szCs w:val="16"/>
        </w:rPr>
        <w:t>compile(name:'</w:t>
      </w:r>
      <w:proofErr w:type="spellStart"/>
      <w:r w:rsidR="002C0687" w:rsidRPr="002C0687">
        <w:rPr>
          <w:rFonts w:ascii="Consolas" w:hAnsi="Consolas" w:cs="Courier"/>
          <w:color w:val="000000"/>
          <w:sz w:val="16"/>
          <w:szCs w:val="16"/>
        </w:rPr>
        <w:t>hangit_sdk</w:t>
      </w:r>
      <w:proofErr w:type="spellEnd"/>
      <w:r w:rsidR="002C0687" w:rsidRPr="002C0687">
        <w:rPr>
          <w:rFonts w:ascii="Consolas" w:hAnsi="Consolas" w:cs="Courier"/>
          <w:color w:val="000000"/>
          <w:sz w:val="16"/>
          <w:szCs w:val="16"/>
        </w:rPr>
        <w:t xml:space="preserve">', </w:t>
      </w:r>
      <w:proofErr w:type="spellStart"/>
      <w:r w:rsidR="002C0687" w:rsidRPr="002C0687">
        <w:rPr>
          <w:rFonts w:ascii="Consolas" w:hAnsi="Consolas" w:cs="Courier"/>
          <w:color w:val="000000"/>
          <w:sz w:val="16"/>
          <w:szCs w:val="16"/>
        </w:rPr>
        <w:t>ext</w:t>
      </w:r>
      <w:proofErr w:type="spellEnd"/>
      <w:r w:rsidR="002C0687" w:rsidRPr="002C0687">
        <w:rPr>
          <w:rFonts w:ascii="Consolas" w:hAnsi="Consolas" w:cs="Courier"/>
          <w:color w:val="000000"/>
          <w:sz w:val="16"/>
          <w:szCs w:val="16"/>
        </w:rPr>
        <w:t>:'</w:t>
      </w:r>
      <w:proofErr w:type="spellStart"/>
      <w:r w:rsidR="002C0687" w:rsidRPr="002C0687">
        <w:rPr>
          <w:rFonts w:ascii="Consolas" w:hAnsi="Consolas" w:cs="Courier"/>
          <w:color w:val="000000"/>
          <w:sz w:val="16"/>
          <w:szCs w:val="16"/>
        </w:rPr>
        <w:t>aar</w:t>
      </w:r>
      <w:proofErr w:type="spellEnd"/>
      <w:r w:rsidR="002C0687" w:rsidRPr="002C0687">
        <w:rPr>
          <w:rFonts w:ascii="Consolas" w:hAnsi="Consolas" w:cs="Courier"/>
          <w:color w:val="000000"/>
          <w:sz w:val="16"/>
          <w:szCs w:val="16"/>
        </w:rPr>
        <w:t>')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     </w:t>
      </w:r>
      <w:r>
        <w:rPr>
          <w:rFonts w:ascii="Consolas" w:hAnsi="Consolas" w:cs="Courier"/>
          <w:color w:val="000000"/>
          <w:sz w:val="16"/>
          <w:szCs w:val="16"/>
        </w:rPr>
        <w:br/>
      </w:r>
      <w:ins w:id="31" w:author="Andrew" w:date="2015-03-12T07:10:00Z">
        <w:r w:rsidR="00434C04">
          <w:rPr>
            <w:rFonts w:ascii="Consolas" w:hAnsi="Consolas" w:cs="Courier"/>
            <w:color w:val="000000"/>
            <w:sz w:val="16"/>
            <w:szCs w:val="16"/>
          </w:rPr>
          <w:t xml:space="preserve">  </w:t>
        </w:r>
      </w:ins>
      <w:r w:rsidRPr="00585DB5">
        <w:rPr>
          <w:rFonts w:ascii="Consolas" w:hAnsi="Consolas" w:cs="Courier"/>
          <w:color w:val="000000"/>
          <w:sz w:val="16"/>
          <w:szCs w:val="16"/>
        </w:rPr>
        <w:t xml:space="preserve">compile 'com.google.android.gms:play-services:6.5.87'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} </w:t>
      </w:r>
    </w:p>
    <w:p w14:paraId="783DE61D" w14:textId="77777777" w:rsidR="00861961" w:rsidRPr="00585DB5" w:rsidRDefault="00861961" w:rsidP="00861961">
      <w:r w:rsidRPr="00585DB5">
        <w:lastRenderedPageBreak/>
        <w:t xml:space="preserve">The </w:t>
      </w:r>
      <w:proofErr w:type="spellStart"/>
      <w:r w:rsidRPr="00585DB5">
        <w:t>hangit_sdk</w:t>
      </w:r>
      <w:proofErr w:type="spellEnd"/>
      <w:r w:rsidRPr="00585DB5">
        <w:t xml:space="preserve"> requires a </w:t>
      </w:r>
      <w:proofErr w:type="spellStart"/>
      <w:r w:rsidRPr="00585DB5">
        <w:t>google</w:t>
      </w:r>
      <w:proofErr w:type="spellEnd"/>
      <w:r w:rsidRPr="00585DB5">
        <w:t xml:space="preserve"> play services be added as a dependency. Without </w:t>
      </w:r>
      <w:proofErr w:type="spellStart"/>
      <w:r w:rsidRPr="00585DB5">
        <w:t>google</w:t>
      </w:r>
      <w:proofErr w:type="spellEnd"/>
      <w:r w:rsidRPr="00585DB5">
        <w:t xml:space="preserve"> play services the following AndroidManifest.xml file will throw a compilation error on meta-data </w:t>
      </w:r>
      <w:proofErr w:type="spellStart"/>
      <w:r w:rsidRPr="00585DB5">
        <w:t>com.google.android.gms.version</w:t>
      </w:r>
      <w:proofErr w:type="spellEnd"/>
      <w:r w:rsidRPr="00585DB5">
        <w:t>.</w:t>
      </w:r>
    </w:p>
    <w:p w14:paraId="1E911923" w14:textId="77777777" w:rsidR="005B4FD7" w:rsidRDefault="005B4FD7" w:rsidP="00A03BBF"/>
    <w:p w14:paraId="79B1E888" w14:textId="687C0D96" w:rsidR="00861961" w:rsidRDefault="00861961" w:rsidP="005B4FD7">
      <w:pPr>
        <w:pStyle w:val="Heading2"/>
      </w:pPr>
      <w:bookmarkStart w:id="32" w:name="_Toc287736689"/>
      <w:r>
        <w:t>Setting Permissions</w:t>
      </w:r>
      <w:bookmarkEnd w:id="32"/>
    </w:p>
    <w:p w14:paraId="1A761105" w14:textId="77777777" w:rsidR="00861961" w:rsidRPr="00861961" w:rsidRDefault="00861961" w:rsidP="00861961"/>
    <w:p w14:paraId="517ACB61" w14:textId="77777777" w:rsidR="00861961" w:rsidRPr="00585DB5" w:rsidRDefault="00861961" w:rsidP="00861961">
      <w:r w:rsidRPr="00585DB5">
        <w:t>Set the following permissions within the &lt;manifest&gt; node.</w:t>
      </w:r>
    </w:p>
    <w:p w14:paraId="6ED91E8E" w14:textId="77777777" w:rsidR="00861961" w:rsidRPr="00585DB5" w:rsidRDefault="00861961" w:rsidP="008619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333333"/>
          <w:sz w:val="16"/>
          <w:szCs w:val="16"/>
        </w:rPr>
      </w:pPr>
      <w:r w:rsidRPr="00585DB5">
        <w:rPr>
          <w:rFonts w:ascii="Consolas" w:hAnsi="Consolas" w:cs="Courier"/>
          <w:b/>
          <w:bCs/>
          <w:color w:val="000000"/>
          <w:sz w:val="16"/>
          <w:szCs w:val="16"/>
        </w:rPr>
        <w:t>AndroidManifest.xml &lt;manifest&gt;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&lt;uses-permission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</w:t>
      </w:r>
      <w:proofErr w:type="gramStart"/>
      <w:r w:rsidRPr="00585DB5">
        <w:rPr>
          <w:rFonts w:ascii="Consolas" w:hAnsi="Consolas" w:cs="Courier"/>
          <w:color w:val="000000"/>
          <w:sz w:val="16"/>
          <w:szCs w:val="16"/>
        </w:rPr>
        <w:t>:name</w:t>
      </w:r>
      <w:proofErr w:type="spellEnd"/>
      <w:proofErr w:type="gramEnd"/>
      <w:r w:rsidRPr="00585DB5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android.permission.INTERNET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" /&gt;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&lt;uses-permission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android:name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android.permission.READ_PHONE_STATE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" /&gt;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&lt;uses-permission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android:name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android.permission.ACCESS_FINE_LOCATION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" /&gt;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&lt;uses-permission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android:name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android.permission.ACCESS_NETWORK_STATE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" /&gt;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&lt;uses-permission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android:name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android.permission.WRITE_EXTERNAL_STORAGE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"/&gt;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&lt;uses-permission android:name="com.google.android.providers.gsf.permission.READ_GSERVICES"/&gt;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&lt;uses-permission android:name="com.google.android.gms.permission.ACTIVITY_RECOGNITION" /&gt;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&lt;uses-permission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android:name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android.permission.RECEIVE_BOOT_COMPLETED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"/&gt;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&lt;meta-data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android:name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com.google.android.gms.version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"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android:value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="@integer/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google_play_services_version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" /&gt; </w:t>
      </w:r>
    </w:p>
    <w:p w14:paraId="3932AF4E" w14:textId="77777777" w:rsidR="00861961" w:rsidRPr="00861961" w:rsidRDefault="00861961" w:rsidP="00861961"/>
    <w:p w14:paraId="3F7E0A6A" w14:textId="77777777" w:rsidR="00A03BBF" w:rsidRDefault="005B4FD7" w:rsidP="005B4FD7">
      <w:pPr>
        <w:pStyle w:val="Heading2"/>
      </w:pPr>
      <w:bookmarkStart w:id="33" w:name="_Toc287736690"/>
      <w:r>
        <w:t>Link Hangit SDK to your Project</w:t>
      </w:r>
      <w:bookmarkEnd w:id="33"/>
    </w:p>
    <w:p w14:paraId="61624EE9" w14:textId="77777777" w:rsidR="005B4FD7" w:rsidRDefault="005B4FD7" w:rsidP="005B4FD7"/>
    <w:p w14:paraId="69F6BAC2" w14:textId="77777777" w:rsidR="00861961" w:rsidRPr="00585DB5" w:rsidRDefault="00861961" w:rsidP="00861961">
      <w:r w:rsidRPr="00585DB5">
        <w:t xml:space="preserve">Add references to the </w:t>
      </w:r>
      <w:proofErr w:type="spellStart"/>
      <w:r w:rsidRPr="00585DB5">
        <w:t>hangit_sdk</w:t>
      </w:r>
      <w:proofErr w:type="spellEnd"/>
      <w:r w:rsidRPr="00585DB5">
        <w:t xml:space="preserve"> services within the node.</w:t>
      </w:r>
    </w:p>
    <w:p w14:paraId="3967A355" w14:textId="50BCF912" w:rsidR="00861961" w:rsidRPr="00CF3308" w:rsidRDefault="00861961" w:rsidP="008619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"/>
          <w:color w:val="000000"/>
          <w:sz w:val="16"/>
          <w:szCs w:val="16"/>
        </w:rPr>
      </w:pPr>
      <w:r w:rsidRPr="00585DB5">
        <w:rPr>
          <w:rFonts w:ascii="Consolas" w:hAnsi="Consolas" w:cs="Courier"/>
          <w:b/>
          <w:bCs/>
          <w:color w:val="000000"/>
          <w:sz w:val="16"/>
          <w:szCs w:val="16"/>
        </w:rPr>
        <w:t>AndroidManifest.xml Application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>&lt;service android</w:t>
      </w:r>
      <w:proofErr w:type="gramStart"/>
      <w:r w:rsidRPr="00585DB5">
        <w:rPr>
          <w:rFonts w:ascii="Consolas" w:hAnsi="Consolas" w:cs="Courier"/>
          <w:color w:val="000000"/>
          <w:sz w:val="16"/>
          <w:szCs w:val="16"/>
        </w:rPr>
        <w:t>:name</w:t>
      </w:r>
      <w:proofErr w:type="gramEnd"/>
      <w:r w:rsidRPr="00585DB5">
        <w:rPr>
          <w:rFonts w:ascii="Consolas" w:hAnsi="Consolas" w:cs="Courier"/>
          <w:color w:val="000000"/>
          <w:sz w:val="16"/>
          <w:szCs w:val="16"/>
        </w:rPr>
        <w:t>="com.hangit.android.hangit_sdk.</w:t>
      </w:r>
      <w:r w:rsidR="00CF3308" w:rsidRPr="00CF3308">
        <w:rPr>
          <w:rFonts w:ascii="Consolas" w:hAnsi="Consolas" w:cs="Courier"/>
          <w:color w:val="000000"/>
          <w:sz w:val="16"/>
          <w:szCs w:val="16"/>
        </w:rPr>
        <w:t>ServiceHangITLocation</w:t>
      </w:r>
      <w:r w:rsidR="00CF3308">
        <w:rPr>
          <w:rFonts w:ascii="Consolas" w:hAnsi="Consolas" w:cs="Courier"/>
          <w:color w:val="000000"/>
          <w:sz w:val="16"/>
          <w:szCs w:val="16"/>
        </w:rPr>
        <w:t>"/&gt;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>&lt;service android:name="com.hangit.android.hangit_sdk.</w:t>
      </w:r>
      <w:r w:rsidR="00CF3308" w:rsidRPr="00CF3308">
        <w:rPr>
          <w:rFonts w:ascii="Consolas" w:hAnsi="Consolas" w:cs="Courier"/>
          <w:color w:val="000000"/>
          <w:sz w:val="16"/>
          <w:szCs w:val="16"/>
        </w:rPr>
        <w:t>ServiceActivityRecognition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" /&gt;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&lt;receiver android:name="com.hangit.android.hangit_sdk.receiver.BootupReceiver" 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="00CF3308">
        <w:rPr>
          <w:rFonts w:ascii="Consolas" w:hAnsi="Consolas" w:cs="Courier"/>
          <w:color w:val="000000"/>
          <w:sz w:val="16"/>
          <w:szCs w:val="16"/>
        </w:rPr>
        <w:t xml:space="preserve">  &lt;intent-filter&gt;</w:t>
      </w:r>
      <w:r w:rsidR="00CF3308">
        <w:rPr>
          <w:rFonts w:ascii="Consolas" w:hAnsi="Consolas" w:cs="Courier"/>
          <w:color w:val="000000"/>
          <w:sz w:val="16"/>
          <w:szCs w:val="16"/>
        </w:rPr>
        <w:br/>
        <w:t xml:space="preserve">    &lt;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action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android:name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android.intent.action.BOOT_COMPLETED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" /&gt;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="00CF3308">
        <w:rPr>
          <w:rFonts w:ascii="Consolas" w:hAnsi="Consolas" w:cs="Courier"/>
          <w:color w:val="000000"/>
          <w:sz w:val="16"/>
          <w:szCs w:val="16"/>
        </w:rPr>
        <w:t xml:space="preserve">    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&lt;action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android:name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android.intent.action.QUICKBOOT_POWERON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" /&gt;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="00CF3308">
        <w:rPr>
          <w:rFonts w:ascii="Consolas" w:hAnsi="Consolas" w:cs="Courier"/>
          <w:color w:val="000000"/>
          <w:sz w:val="16"/>
          <w:szCs w:val="16"/>
        </w:rPr>
        <w:t xml:space="preserve">  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&lt;/intent-filter&gt;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&lt;/receiver&gt; </w:t>
      </w:r>
    </w:p>
    <w:p w14:paraId="57F1BB36" w14:textId="396D7DCA" w:rsidR="00861961" w:rsidRPr="00585DB5" w:rsidRDefault="00861961" w:rsidP="00861961">
      <w:pPr>
        <w:pStyle w:val="ListParagraph"/>
        <w:numPr>
          <w:ilvl w:val="0"/>
          <w:numId w:val="14"/>
        </w:numPr>
      </w:pPr>
      <w:proofErr w:type="spellStart"/>
      <w:r w:rsidRPr="00585DB5">
        <w:t>HangITLocationService</w:t>
      </w:r>
      <w:proofErr w:type="spellEnd"/>
      <w:r w:rsidRPr="00585DB5">
        <w:t xml:space="preserve"> - Interacts with the Android device to obtain locations updates via GPS, </w:t>
      </w:r>
      <w:proofErr w:type="spellStart"/>
      <w:r w:rsidRPr="00585DB5">
        <w:t>wifi</w:t>
      </w:r>
      <w:proofErr w:type="spellEnd"/>
      <w:r w:rsidRPr="00585DB5">
        <w:t>, and network.</w:t>
      </w:r>
    </w:p>
    <w:p w14:paraId="76A49E42" w14:textId="33AB548B" w:rsidR="00861961" w:rsidRPr="00585DB5" w:rsidRDefault="00861961" w:rsidP="00861961">
      <w:pPr>
        <w:pStyle w:val="ListParagraph"/>
        <w:numPr>
          <w:ilvl w:val="0"/>
          <w:numId w:val="14"/>
        </w:numPr>
      </w:pPr>
      <w:proofErr w:type="spellStart"/>
      <w:r w:rsidRPr="00585DB5">
        <w:t>ActivityRecognitionService</w:t>
      </w:r>
      <w:proofErr w:type="spellEnd"/>
      <w:r w:rsidRPr="00585DB5">
        <w:t xml:space="preserve"> - Interacts with the Android device's activity messages for location accuracy.</w:t>
      </w:r>
    </w:p>
    <w:p w14:paraId="24583D85" w14:textId="24C64DC2" w:rsidR="00861961" w:rsidRDefault="00861961" w:rsidP="00861961">
      <w:pPr>
        <w:pStyle w:val="ListParagraph"/>
        <w:numPr>
          <w:ilvl w:val="0"/>
          <w:numId w:val="14"/>
        </w:numPr>
      </w:pPr>
      <w:proofErr w:type="spellStart"/>
      <w:r w:rsidRPr="00585DB5">
        <w:t>BootupReceiver</w:t>
      </w:r>
      <w:proofErr w:type="spellEnd"/>
      <w:r w:rsidRPr="00585DB5">
        <w:t xml:space="preserve"> - Allows our services to start when the device boots up.</w:t>
      </w:r>
    </w:p>
    <w:p w14:paraId="29B772A4" w14:textId="77777777" w:rsidR="00861961" w:rsidRDefault="00861961" w:rsidP="00861961"/>
    <w:p w14:paraId="2844A68D" w14:textId="4B1B8DB5" w:rsidR="00861961" w:rsidRPr="00585DB5" w:rsidRDefault="00861961" w:rsidP="00861961">
      <w:proofErr w:type="gramStart"/>
      <w:r>
        <w:lastRenderedPageBreak/>
        <w:t>.</w:t>
      </w:r>
      <w:r w:rsidRPr="00585DB5">
        <w:t>Add</w:t>
      </w:r>
      <w:proofErr w:type="gramEnd"/>
      <w:r w:rsidRPr="00585DB5">
        <w:t xml:space="preserve"> the </w:t>
      </w:r>
      <w:proofErr w:type="spellStart"/>
      <w:r w:rsidRPr="00585DB5">
        <w:t>hangIt</w:t>
      </w:r>
      <w:proofErr w:type="spellEnd"/>
      <w:r w:rsidRPr="00585DB5">
        <w:t xml:space="preserve"> SDK key to a reference file. In the provided sample </w:t>
      </w:r>
      <w:del w:id="34" w:author="Andrew" w:date="2015-03-12T06:51:00Z">
        <w:r w:rsidRPr="00585DB5" w:rsidDel="00DE4E3A">
          <w:delText xml:space="preserve">could </w:delText>
        </w:r>
      </w:del>
      <w:ins w:id="35" w:author="Andrew" w:date="2015-03-12T06:51:00Z">
        <w:r w:rsidR="00DE4E3A">
          <w:t>code</w:t>
        </w:r>
        <w:r w:rsidR="00DE4E3A" w:rsidRPr="00585DB5">
          <w:t xml:space="preserve"> </w:t>
        </w:r>
      </w:ins>
      <w:r w:rsidRPr="00585DB5">
        <w:t>the SDK key is stored in the strings.xml file. Code reference below.</w:t>
      </w:r>
    </w:p>
    <w:p w14:paraId="4BA8DD75" w14:textId="212655CF" w:rsidR="00861961" w:rsidRPr="002C0687" w:rsidRDefault="00861961" w:rsidP="002C06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333333"/>
          <w:sz w:val="16"/>
          <w:szCs w:val="16"/>
        </w:rPr>
      </w:pPr>
      <w:r w:rsidRPr="00585DB5">
        <w:rPr>
          <w:rFonts w:ascii="Consolas" w:hAnsi="Consolas" w:cs="Courier"/>
          <w:b/>
          <w:bCs/>
          <w:color w:val="000000"/>
          <w:sz w:val="16"/>
          <w:szCs w:val="16"/>
        </w:rPr>
        <w:t>String.xml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>&lt;</w:t>
      </w:r>
      <w:proofErr w:type="gramStart"/>
      <w:r w:rsidRPr="00585DB5">
        <w:rPr>
          <w:rFonts w:ascii="Consolas" w:hAnsi="Consolas" w:cs="Courier"/>
          <w:color w:val="000000"/>
          <w:sz w:val="16"/>
          <w:szCs w:val="16"/>
        </w:rPr>
        <w:t>?xml</w:t>
      </w:r>
      <w:proofErr w:type="gramEnd"/>
      <w:r w:rsidRPr="00585DB5">
        <w:rPr>
          <w:rFonts w:ascii="Consolas" w:hAnsi="Consolas" w:cs="Courier"/>
          <w:color w:val="000000"/>
          <w:sz w:val="16"/>
          <w:szCs w:val="16"/>
        </w:rPr>
        <w:t xml:space="preserve"> version="1.0" encoding="utf-8"?&gt;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&lt;resources&gt;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="00CF3308">
        <w:rPr>
          <w:rFonts w:ascii="Consolas" w:hAnsi="Consolas" w:cs="Courier"/>
          <w:color w:val="000000"/>
          <w:sz w:val="16"/>
          <w:szCs w:val="16"/>
        </w:rPr>
        <w:t>&lt;string name="hangit_sdk_key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"&gt;4ee4000c-ec8b-4996-9cec-86412ae53e15&lt;/string&gt;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&lt;/resources&gt; </w:t>
      </w:r>
    </w:p>
    <w:p w14:paraId="2CDAE045" w14:textId="77777777" w:rsidR="00A03BBF" w:rsidRDefault="00A03BBF" w:rsidP="00A03BBF">
      <w:pPr>
        <w:pStyle w:val="Heading1"/>
      </w:pPr>
      <w:bookmarkStart w:id="36" w:name="_Toc287736692"/>
      <w:r>
        <w:t>Integration Options</w:t>
      </w:r>
      <w:bookmarkEnd w:id="36"/>
    </w:p>
    <w:p w14:paraId="63DA7674" w14:textId="77777777" w:rsidR="00EB7371" w:rsidRPr="00EB7371" w:rsidRDefault="00EB7371" w:rsidP="00EB7371">
      <w:r>
        <w:t xml:space="preserve">The Hangit SDK provides flexibility on the level of integration required for your application. The Hangit SDK can support the entire lifecycle. Monitoring </w:t>
      </w:r>
      <w:proofErr w:type="gramStart"/>
      <w:r>
        <w:t>a users</w:t>
      </w:r>
      <w:proofErr w:type="gramEnd"/>
      <w:r>
        <w:t xml:space="preserve"> location, triggering a location event, displaying the alert notification and then presenting the user with a rich message based on the Hangit Portal configuration.</w:t>
      </w:r>
    </w:p>
    <w:p w14:paraId="19E7EB37" w14:textId="591623A0" w:rsidR="00C40FCC" w:rsidRDefault="00C40FCC" w:rsidP="00C40FCC">
      <w:pPr>
        <w:pStyle w:val="Heading2"/>
      </w:pPr>
      <w:r>
        <w:t>Push Button (</w:t>
      </w:r>
      <w:proofErr w:type="spellStart"/>
      <w:r>
        <w:t>MainActivity</w:t>
      </w:r>
      <w:proofErr w:type="spellEnd"/>
      <w:r>
        <w:t xml:space="preserve">) </w:t>
      </w:r>
    </w:p>
    <w:p w14:paraId="71376E6D" w14:textId="3E0B91BB" w:rsidR="00C40FCC" w:rsidRDefault="00C40FCC" w:rsidP="00C40FCC">
      <w:r>
        <w:t xml:space="preserve">The </w:t>
      </w:r>
      <w:proofErr w:type="spellStart"/>
      <w:r>
        <w:t>HangIT</w:t>
      </w:r>
      <w:proofErr w:type="spellEnd"/>
      <w:r>
        <w:t xml:space="preserve"> SDK has activities that can be run in tandem with a hosting android application.  To utilize the </w:t>
      </w:r>
      <w:proofErr w:type="spellStart"/>
      <w:r>
        <w:t>MainActivity</w:t>
      </w:r>
      <w:proofErr w:type="spellEnd"/>
      <w:r w:rsidR="00846FF8">
        <w:t>,</w:t>
      </w:r>
      <w:r>
        <w:t xml:space="preserve"> the application must have a </w:t>
      </w:r>
      <w:proofErr w:type="spellStart"/>
      <w:r>
        <w:t>google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key identified in</w:t>
      </w:r>
      <w:r w:rsidR="00846FF8">
        <w:t xml:space="preserve"> the</w:t>
      </w:r>
      <w:r>
        <w:t xml:space="preserve"> Application node of the AndroidManifest.xml file.</w:t>
      </w:r>
    </w:p>
    <w:p w14:paraId="30B2CA31" w14:textId="425142E6" w:rsidR="00C40FCC" w:rsidRPr="00C40FCC" w:rsidRDefault="00C40FCC" w:rsidP="00C40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"/>
          <w:color w:val="000000"/>
          <w:sz w:val="16"/>
          <w:szCs w:val="16"/>
        </w:rPr>
      </w:pPr>
      <w:r w:rsidRPr="00C40FCC">
        <w:rPr>
          <w:rFonts w:ascii="Consolas" w:hAnsi="Consolas" w:cs="Courier"/>
          <w:color w:val="000000"/>
          <w:sz w:val="16"/>
          <w:szCs w:val="16"/>
        </w:rPr>
        <w:t>&lt;</w:t>
      </w:r>
      <w:proofErr w:type="gramStart"/>
      <w:r w:rsidRPr="00C40FCC">
        <w:rPr>
          <w:rFonts w:ascii="Consolas" w:hAnsi="Consolas" w:cs="Courier"/>
          <w:color w:val="000000"/>
          <w:sz w:val="16"/>
          <w:szCs w:val="16"/>
        </w:rPr>
        <w:t>application</w:t>
      </w:r>
      <w:proofErr w:type="gramEnd"/>
      <w:r>
        <w:rPr>
          <w:rFonts w:ascii="Consolas" w:hAnsi="Consolas" w:cs="Courier"/>
          <w:color w:val="000000"/>
          <w:sz w:val="16"/>
          <w:szCs w:val="16"/>
        </w:rPr>
        <w:t>…</w:t>
      </w:r>
      <w:r w:rsidRPr="00C40FCC">
        <w:rPr>
          <w:rFonts w:ascii="Consolas" w:hAnsi="Consolas" w:cs="Courier"/>
          <w:color w:val="000000"/>
          <w:sz w:val="16"/>
          <w:szCs w:val="16"/>
        </w:rPr>
        <w:t>&gt;</w:t>
      </w:r>
      <w:r>
        <w:rPr>
          <w:rFonts w:ascii="Consolas" w:hAnsi="Consolas" w:cs="Courier"/>
          <w:color w:val="000000"/>
          <w:sz w:val="16"/>
          <w:szCs w:val="16"/>
        </w:rPr>
        <w:br/>
        <w:t>…</w:t>
      </w:r>
      <w:r>
        <w:rPr>
          <w:rFonts w:ascii="Consolas" w:hAnsi="Consolas" w:cs="Courier"/>
          <w:color w:val="000000"/>
          <w:sz w:val="16"/>
          <w:szCs w:val="16"/>
        </w:rPr>
        <w:br/>
        <w:t xml:space="preserve">  </w:t>
      </w:r>
      <w:r w:rsidRPr="00C40FCC">
        <w:rPr>
          <w:rFonts w:ascii="Consolas" w:hAnsi="Consolas" w:cs="Courier"/>
          <w:color w:val="000000"/>
          <w:sz w:val="16"/>
          <w:szCs w:val="16"/>
        </w:rPr>
        <w:t>&lt;</w:t>
      </w:r>
      <w:proofErr w:type="spellStart"/>
      <w:r w:rsidRPr="00C40FCC">
        <w:rPr>
          <w:rFonts w:ascii="Consolas" w:hAnsi="Consolas" w:cs="Courier"/>
          <w:color w:val="000000"/>
          <w:sz w:val="16"/>
          <w:szCs w:val="16"/>
        </w:rPr>
        <w:t>meta-data</w:t>
      </w:r>
      <w:proofErr w:type="spellEnd"/>
      <w:r>
        <w:rPr>
          <w:rFonts w:ascii="Consolas" w:hAnsi="Consolas" w:cs="Courier"/>
          <w:color w:val="000000"/>
          <w:sz w:val="16"/>
          <w:szCs w:val="16"/>
        </w:rPr>
        <w:br/>
        <w:t xml:space="preserve">    </w:t>
      </w:r>
      <w:r w:rsidRPr="00C40FCC">
        <w:rPr>
          <w:rFonts w:ascii="Consolas" w:hAnsi="Consolas" w:cs="Courier"/>
          <w:color w:val="000000"/>
          <w:sz w:val="16"/>
          <w:szCs w:val="16"/>
        </w:rPr>
        <w:t>android:name="com.google.android.maps.v2.API_KEY"</w:t>
      </w:r>
      <w:r>
        <w:rPr>
          <w:rFonts w:ascii="Consolas" w:hAnsi="Consolas" w:cs="Courier"/>
          <w:color w:val="000000"/>
          <w:sz w:val="16"/>
          <w:szCs w:val="16"/>
        </w:rPr>
        <w:br/>
        <w:t xml:space="preserve">    </w:t>
      </w:r>
      <w:proofErr w:type="spellStart"/>
      <w:r w:rsidRPr="00C40FCC">
        <w:rPr>
          <w:rFonts w:ascii="Consolas" w:hAnsi="Consolas" w:cs="Courier"/>
          <w:color w:val="000000"/>
          <w:sz w:val="16"/>
          <w:szCs w:val="16"/>
        </w:rPr>
        <w:t>android:value</w:t>
      </w:r>
      <w:proofErr w:type="spellEnd"/>
      <w:r w:rsidRPr="00C40FCC">
        <w:rPr>
          <w:rFonts w:ascii="Consolas" w:hAnsi="Consolas" w:cs="Courier"/>
          <w:color w:val="000000"/>
          <w:sz w:val="16"/>
          <w:szCs w:val="16"/>
        </w:rPr>
        <w:t>="</w:t>
      </w:r>
      <w:r>
        <w:rPr>
          <w:rFonts w:ascii="Consolas" w:hAnsi="Consolas" w:cs="Courier"/>
          <w:color w:val="000000"/>
          <w:sz w:val="16"/>
          <w:szCs w:val="16"/>
        </w:rPr>
        <w:t>[GOOGLE API KEY]</w:t>
      </w:r>
      <w:r w:rsidRPr="00C40FCC">
        <w:rPr>
          <w:rFonts w:ascii="Consolas" w:hAnsi="Consolas" w:cs="Courier"/>
          <w:color w:val="000000"/>
          <w:sz w:val="16"/>
          <w:szCs w:val="16"/>
        </w:rPr>
        <w:t>" /&gt;</w:t>
      </w:r>
      <w:r>
        <w:rPr>
          <w:rFonts w:ascii="Consolas" w:hAnsi="Consolas" w:cs="Courier"/>
          <w:color w:val="000000"/>
          <w:sz w:val="16"/>
          <w:szCs w:val="16"/>
        </w:rPr>
        <w:br/>
      </w:r>
    </w:p>
    <w:p w14:paraId="56037538" w14:textId="4407F0D3" w:rsidR="00C40FCC" w:rsidRPr="00585DB5" w:rsidRDefault="00C40FCC" w:rsidP="00490ADC">
      <w:r>
        <w:t xml:space="preserve">[GOOGLE API KEY] – A </w:t>
      </w:r>
      <w:proofErr w:type="spellStart"/>
      <w:r>
        <w:t>google</w:t>
      </w:r>
      <w:proofErr w:type="spellEnd"/>
      <w:r>
        <w:t xml:space="preserve"> API key can be obtained and authorized at https://code.google.com/apis/console.</w:t>
      </w:r>
    </w:p>
    <w:p w14:paraId="5DB4C0C1" w14:textId="77777777" w:rsidR="00C40FCC" w:rsidRDefault="00C40FCC" w:rsidP="00C40FCC"/>
    <w:p w14:paraId="7A539D07" w14:textId="54A8D8F3" w:rsidR="00C40FCC" w:rsidRPr="00585DB5" w:rsidRDefault="00DB61EE" w:rsidP="00C40FCC">
      <w:r>
        <w:t xml:space="preserve">The </w:t>
      </w:r>
      <w:proofErr w:type="spellStart"/>
      <w:r>
        <w:t>MainActivity</w:t>
      </w:r>
      <w:proofErr w:type="spellEnd"/>
      <w:r>
        <w:t xml:space="preserve"> and </w:t>
      </w:r>
      <w:proofErr w:type="spellStart"/>
      <w:r>
        <w:t>AdUnitActivity</w:t>
      </w:r>
      <w:proofErr w:type="spellEnd"/>
      <w:r>
        <w:t xml:space="preserve"> must be added to the AndroidManifest.xml application node.</w:t>
      </w:r>
    </w:p>
    <w:p w14:paraId="6C97D78A" w14:textId="68839F30" w:rsidR="00DB61EE" w:rsidRPr="002C0687" w:rsidRDefault="00DB61EE" w:rsidP="00DB61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"/>
          <w:color w:val="000000"/>
          <w:sz w:val="16"/>
          <w:szCs w:val="16"/>
        </w:rPr>
      </w:pPr>
      <w:r>
        <w:rPr>
          <w:rFonts w:ascii="Consolas" w:hAnsi="Consolas" w:cs="Courier"/>
          <w:color w:val="000000"/>
          <w:sz w:val="16"/>
          <w:szCs w:val="16"/>
        </w:rPr>
        <w:t>&lt;</w:t>
      </w:r>
      <w:proofErr w:type="gramStart"/>
      <w:r>
        <w:rPr>
          <w:rFonts w:ascii="Consolas" w:hAnsi="Consolas" w:cs="Courier"/>
          <w:color w:val="000000"/>
          <w:sz w:val="16"/>
          <w:szCs w:val="16"/>
        </w:rPr>
        <w:t>application</w:t>
      </w:r>
      <w:proofErr w:type="gramEnd"/>
      <w:r>
        <w:rPr>
          <w:rFonts w:ascii="Consolas" w:hAnsi="Consolas" w:cs="Courier"/>
          <w:color w:val="000000"/>
          <w:sz w:val="16"/>
          <w:szCs w:val="16"/>
        </w:rPr>
        <w:t xml:space="preserve"> ...&gt;</w:t>
      </w:r>
      <w:r>
        <w:rPr>
          <w:rFonts w:ascii="Consolas" w:hAnsi="Consolas" w:cs="Courier"/>
          <w:color w:val="000000"/>
          <w:sz w:val="16"/>
          <w:szCs w:val="16"/>
        </w:rPr>
        <w:br/>
        <w:t>…</w:t>
      </w:r>
      <w:r>
        <w:rPr>
          <w:rFonts w:ascii="Consolas" w:hAnsi="Consolas" w:cs="Courier"/>
          <w:color w:val="000000"/>
          <w:sz w:val="16"/>
          <w:szCs w:val="16"/>
        </w:rPr>
        <w:br/>
        <w:t xml:space="preserve">  </w:t>
      </w:r>
      <w:r w:rsidRPr="00DB61EE">
        <w:rPr>
          <w:rFonts w:ascii="Consolas" w:hAnsi="Consolas" w:cs="Courier"/>
          <w:color w:val="000000"/>
          <w:sz w:val="16"/>
          <w:szCs w:val="16"/>
        </w:rPr>
        <w:t xml:space="preserve">&lt;activity </w:t>
      </w:r>
      <w:proofErr w:type="spellStart"/>
      <w:r w:rsidRPr="00DB61EE">
        <w:rPr>
          <w:rFonts w:ascii="Consolas" w:hAnsi="Consolas" w:cs="Courier"/>
          <w:color w:val="000000"/>
          <w:sz w:val="16"/>
          <w:szCs w:val="16"/>
        </w:rPr>
        <w:t>android:name</w:t>
      </w:r>
      <w:proofErr w:type="spellEnd"/>
      <w:r w:rsidRPr="00DB61EE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DB61EE">
        <w:rPr>
          <w:rFonts w:ascii="Consolas" w:hAnsi="Consolas" w:cs="Courier"/>
          <w:color w:val="000000"/>
          <w:sz w:val="16"/>
          <w:szCs w:val="16"/>
        </w:rPr>
        <w:t>com.hangit.and</w:t>
      </w:r>
      <w:r>
        <w:rPr>
          <w:rFonts w:ascii="Consolas" w:hAnsi="Consolas" w:cs="Courier"/>
          <w:color w:val="000000"/>
          <w:sz w:val="16"/>
          <w:szCs w:val="16"/>
        </w:rPr>
        <w:t>roid.hangit_sdk.UIMainActivity</w:t>
      </w:r>
      <w:proofErr w:type="spellEnd"/>
      <w:r w:rsidRPr="00DB61EE">
        <w:rPr>
          <w:rFonts w:ascii="Consolas" w:hAnsi="Consolas" w:cs="Courier"/>
          <w:color w:val="000000"/>
          <w:sz w:val="16"/>
          <w:szCs w:val="16"/>
        </w:rPr>
        <w:t xml:space="preserve">" </w:t>
      </w:r>
      <w:proofErr w:type="spellStart"/>
      <w:r w:rsidRPr="00DB61EE">
        <w:rPr>
          <w:rFonts w:ascii="Consolas" w:hAnsi="Consolas" w:cs="Courier"/>
          <w:color w:val="000000"/>
          <w:sz w:val="16"/>
          <w:szCs w:val="16"/>
        </w:rPr>
        <w:t>androi</w:t>
      </w:r>
      <w:r>
        <w:rPr>
          <w:rFonts w:ascii="Consolas" w:hAnsi="Consolas" w:cs="Courier"/>
          <w:color w:val="000000"/>
          <w:sz w:val="16"/>
          <w:szCs w:val="16"/>
        </w:rPr>
        <w:t>d:screenOrientation</w:t>
      </w:r>
      <w:proofErr w:type="spellEnd"/>
      <w:r>
        <w:rPr>
          <w:rFonts w:ascii="Consolas" w:hAnsi="Consolas" w:cs="Courier"/>
          <w:color w:val="000000"/>
          <w:sz w:val="16"/>
          <w:szCs w:val="16"/>
        </w:rPr>
        <w:t>="portrait"</w:t>
      </w:r>
      <w:r w:rsidRPr="00DB61EE">
        <w:rPr>
          <w:rFonts w:ascii="Consolas" w:hAnsi="Consolas" w:cs="Courier"/>
          <w:color w:val="000000"/>
          <w:sz w:val="16"/>
          <w:szCs w:val="16"/>
        </w:rPr>
        <w:t>/&gt;</w:t>
      </w:r>
      <w:r>
        <w:rPr>
          <w:rFonts w:ascii="Consolas" w:hAnsi="Consolas" w:cs="Courier"/>
          <w:color w:val="000000"/>
          <w:sz w:val="16"/>
          <w:szCs w:val="16"/>
        </w:rPr>
        <w:br/>
        <w:t xml:space="preserve">  </w:t>
      </w:r>
      <w:r w:rsidRPr="00DB61EE">
        <w:rPr>
          <w:rFonts w:ascii="Consolas" w:hAnsi="Consolas" w:cs="Courier"/>
          <w:color w:val="000000"/>
          <w:sz w:val="16"/>
          <w:szCs w:val="16"/>
        </w:rPr>
        <w:t xml:space="preserve">&lt;activity </w:t>
      </w:r>
      <w:proofErr w:type="spellStart"/>
      <w:r w:rsidRPr="00DB61EE">
        <w:rPr>
          <w:rFonts w:ascii="Consolas" w:hAnsi="Consolas" w:cs="Courier"/>
          <w:color w:val="000000"/>
          <w:sz w:val="16"/>
          <w:szCs w:val="16"/>
        </w:rPr>
        <w:t>android:name</w:t>
      </w:r>
      <w:proofErr w:type="spellEnd"/>
      <w:r w:rsidRPr="00DB61EE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DB61EE">
        <w:rPr>
          <w:rFonts w:ascii="Consolas" w:hAnsi="Consolas" w:cs="Courier"/>
          <w:color w:val="000000"/>
          <w:sz w:val="16"/>
          <w:szCs w:val="16"/>
        </w:rPr>
        <w:t>com.hangit.android.hang</w:t>
      </w:r>
      <w:r>
        <w:rPr>
          <w:rFonts w:ascii="Consolas" w:hAnsi="Consolas" w:cs="Courier"/>
          <w:color w:val="000000"/>
          <w:sz w:val="16"/>
          <w:szCs w:val="16"/>
        </w:rPr>
        <w:t>it_sdk.UIADUnitActivity</w:t>
      </w:r>
      <w:proofErr w:type="spellEnd"/>
      <w:r w:rsidRPr="00DB61EE">
        <w:rPr>
          <w:rFonts w:ascii="Consolas" w:hAnsi="Consolas" w:cs="Courier"/>
          <w:color w:val="000000"/>
          <w:sz w:val="16"/>
          <w:szCs w:val="16"/>
        </w:rPr>
        <w:t>"</w:t>
      </w:r>
      <w:r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DB61EE">
        <w:rPr>
          <w:rFonts w:ascii="Consolas" w:hAnsi="Consolas" w:cs="Courier"/>
          <w:color w:val="000000"/>
          <w:sz w:val="16"/>
          <w:szCs w:val="16"/>
        </w:rPr>
        <w:t>android:screenOrientation</w:t>
      </w:r>
      <w:proofErr w:type="spellEnd"/>
      <w:r w:rsidRPr="00DB61EE">
        <w:rPr>
          <w:rFonts w:ascii="Consolas" w:hAnsi="Consolas" w:cs="Courier"/>
          <w:color w:val="000000"/>
          <w:sz w:val="16"/>
          <w:szCs w:val="16"/>
        </w:rPr>
        <w:t>="portrait"/&gt;</w:t>
      </w:r>
    </w:p>
    <w:p w14:paraId="4EFF339B" w14:textId="77777777" w:rsidR="005B4FD7" w:rsidRDefault="005B4FD7" w:rsidP="00A03BBF">
      <w:pPr>
        <w:pStyle w:val="Heading2"/>
      </w:pPr>
    </w:p>
    <w:p w14:paraId="2F6B97A1" w14:textId="4FFBEE70" w:rsidR="005B4FD7" w:rsidRDefault="00490ADC" w:rsidP="00A03BBF">
      <w:pPr>
        <w:pStyle w:val="Heading2"/>
      </w:pPr>
      <w:r>
        <w:t>Background Location Processing</w:t>
      </w:r>
    </w:p>
    <w:p w14:paraId="1BEB0D09" w14:textId="5A16563A" w:rsidR="00861961" w:rsidRDefault="00861961" w:rsidP="00861961">
      <w:r w:rsidRPr="00585DB5">
        <w:t xml:space="preserve">To run the </w:t>
      </w:r>
      <w:proofErr w:type="spellStart"/>
      <w:r w:rsidRPr="00585DB5">
        <w:t>hangITClient</w:t>
      </w:r>
      <w:proofErr w:type="spellEnd"/>
      <w:r w:rsidRPr="00585DB5">
        <w:t xml:space="preserve"> in the background </w:t>
      </w:r>
      <w:r w:rsidR="00490ADC">
        <w:t xml:space="preserve">the </w:t>
      </w:r>
      <w:proofErr w:type="spellStart"/>
      <w:r w:rsidR="00490ADC">
        <w:t>HangITClient</w:t>
      </w:r>
      <w:proofErr w:type="spellEnd"/>
      <w:r w:rsidR="00490ADC">
        <w:t xml:space="preserve"> must first be configured.  The following code snippet is required.</w:t>
      </w:r>
    </w:p>
    <w:p w14:paraId="7D8F5BF8" w14:textId="77777777" w:rsidR="00861961" w:rsidRPr="00585DB5" w:rsidRDefault="00861961" w:rsidP="00861961"/>
    <w:p w14:paraId="235FD974" w14:textId="0709528F" w:rsidR="00861961" w:rsidRPr="00585DB5" w:rsidRDefault="00861961" w:rsidP="008619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333333"/>
          <w:sz w:val="16"/>
          <w:szCs w:val="16"/>
        </w:rPr>
      </w:pPr>
      <w:proofErr w:type="spellStart"/>
      <w:proofErr w:type="gramStart"/>
      <w:r w:rsidRPr="00585DB5">
        <w:rPr>
          <w:rFonts w:ascii="Consolas" w:hAnsi="Consolas" w:cs="Courier"/>
          <w:color w:val="000000"/>
          <w:sz w:val="16"/>
          <w:szCs w:val="16"/>
        </w:rPr>
        <w:t>GeneralManager.getHangITClient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585DB5">
        <w:rPr>
          <w:rFonts w:ascii="Consolas" w:hAnsi="Consolas" w:cs="Courier"/>
          <w:color w:val="000000"/>
          <w:sz w:val="16"/>
          <w:szCs w:val="16"/>
        </w:rPr>
        <w:t>).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addEventListener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(this); </w:t>
      </w:r>
    </w:p>
    <w:p w14:paraId="5FDC9C15" w14:textId="4D698116" w:rsidR="00861961" w:rsidRPr="00585DB5" w:rsidRDefault="00490ADC" w:rsidP="00490ADC">
      <w:proofErr w:type="spellStart"/>
      <w:proofErr w:type="gramStart"/>
      <w:r>
        <w:t>addEventListener</w:t>
      </w:r>
      <w:proofErr w:type="spellEnd"/>
      <w:proofErr w:type="gramEnd"/>
      <w:r>
        <w:t xml:space="preserve"> – The </w:t>
      </w:r>
      <w:proofErr w:type="spellStart"/>
      <w:r>
        <w:t>HangITClient</w:t>
      </w:r>
      <w:proofErr w:type="spellEnd"/>
      <w:r>
        <w:t xml:space="preserve"> requires an implementation of </w:t>
      </w:r>
      <w:proofErr w:type="spellStart"/>
      <w:r>
        <w:t>HangITClient.HangITClientEventListener</w:t>
      </w:r>
      <w:proofErr w:type="spellEnd"/>
      <w:r>
        <w:t>.</w:t>
      </w:r>
    </w:p>
    <w:p w14:paraId="7250ED98" w14:textId="77777777" w:rsidR="00861961" w:rsidRDefault="00861961" w:rsidP="00861961"/>
    <w:p w14:paraId="2D5CB5A9" w14:textId="03230A5B" w:rsidR="00861961" w:rsidRPr="00585DB5" w:rsidRDefault="00861961" w:rsidP="00861961">
      <w:r w:rsidRPr="00585DB5">
        <w:t xml:space="preserve">After the </w:t>
      </w:r>
      <w:proofErr w:type="spellStart"/>
      <w:r w:rsidRPr="00585DB5">
        <w:t>hangItClient</w:t>
      </w:r>
      <w:proofErr w:type="spellEnd"/>
      <w:r w:rsidRPr="00585DB5">
        <w:t xml:space="preserve"> is configured the </w:t>
      </w:r>
      <w:proofErr w:type="spellStart"/>
      <w:proofErr w:type="gramStart"/>
      <w:r w:rsidRPr="00585DB5">
        <w:t>hangItClient.initialize</w:t>
      </w:r>
      <w:proofErr w:type="spellEnd"/>
      <w:r w:rsidRPr="00585DB5">
        <w:t>(</w:t>
      </w:r>
      <w:proofErr w:type="gramEnd"/>
      <w:r w:rsidRPr="00585DB5">
        <w:t xml:space="preserve">) method is required to start the </w:t>
      </w:r>
      <w:proofErr w:type="spellStart"/>
      <w:r w:rsidRPr="00585DB5">
        <w:t>hangItClient</w:t>
      </w:r>
      <w:proofErr w:type="spellEnd"/>
      <w:r w:rsidRPr="00585DB5">
        <w:t xml:space="preserve"> background services. Add the following code snippet after the configuration method calls in the </w:t>
      </w:r>
      <w:proofErr w:type="spellStart"/>
      <w:r w:rsidRPr="00585DB5">
        <w:t>onCreate</w:t>
      </w:r>
      <w:proofErr w:type="spellEnd"/>
      <w:r w:rsidRPr="00585DB5">
        <w:t xml:space="preserve"> method of the Activity intended to start </w:t>
      </w:r>
      <w:proofErr w:type="spellStart"/>
      <w:r w:rsidRPr="00585DB5">
        <w:t>HangIT</w:t>
      </w:r>
      <w:proofErr w:type="spellEnd"/>
      <w:r w:rsidRPr="00585DB5">
        <w:t xml:space="preserve"> background services.</w:t>
      </w:r>
    </w:p>
    <w:p w14:paraId="58B1DAAD" w14:textId="0474831C" w:rsidR="00861961" w:rsidRPr="002C0687" w:rsidRDefault="00861961" w:rsidP="008619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"/>
          <w:color w:val="000000"/>
          <w:sz w:val="16"/>
          <w:szCs w:val="16"/>
        </w:rPr>
      </w:pPr>
      <w:proofErr w:type="spellStart"/>
      <w:proofErr w:type="gramStart"/>
      <w:r w:rsidRPr="00585DB5">
        <w:rPr>
          <w:rFonts w:ascii="Consolas" w:hAnsi="Consolas" w:cs="Courier"/>
          <w:color w:val="000000"/>
          <w:sz w:val="16"/>
          <w:szCs w:val="16"/>
        </w:rPr>
        <w:t>GeneralManager.getHangITClient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585DB5">
        <w:rPr>
          <w:rFonts w:ascii="Consolas" w:hAnsi="Consolas" w:cs="Courier"/>
          <w:color w:val="000000"/>
          <w:sz w:val="16"/>
          <w:szCs w:val="16"/>
        </w:rPr>
        <w:t xml:space="preserve">).initialize(this,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getString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R.string.hangit_</w:t>
      </w:r>
      <w:r w:rsidR="00490ADC">
        <w:rPr>
          <w:rFonts w:ascii="Consolas" w:hAnsi="Consolas" w:cs="Courier"/>
          <w:b/>
          <w:color w:val="000000"/>
          <w:sz w:val="16"/>
          <w:szCs w:val="16"/>
        </w:rPr>
        <w:t>sdk_key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)); </w:t>
      </w:r>
    </w:p>
    <w:p w14:paraId="3A1F0739" w14:textId="77777777" w:rsidR="00861961" w:rsidRPr="00585DB5" w:rsidRDefault="00861961" w:rsidP="00861961">
      <w:r w:rsidRPr="00585DB5">
        <w:t xml:space="preserve">The initialize method initializes and starts the </w:t>
      </w:r>
      <w:proofErr w:type="spellStart"/>
      <w:r w:rsidRPr="00585DB5">
        <w:t>hangIt</w:t>
      </w:r>
      <w:proofErr w:type="spellEnd"/>
      <w:r w:rsidRPr="00585DB5">
        <w:t xml:space="preserve"> services on the device.</w:t>
      </w:r>
    </w:p>
    <w:p w14:paraId="63F65E5F" w14:textId="77777777" w:rsidR="00861961" w:rsidRDefault="00861961" w:rsidP="00861961"/>
    <w:p w14:paraId="44D9A6EE" w14:textId="5B7CE6EC" w:rsidR="00EB7371" w:rsidRDefault="00A03BBF" w:rsidP="00AA5357">
      <w:pPr>
        <w:pStyle w:val="Heading2"/>
        <w:rPr>
          <w:ins w:id="37" w:author="Andrew" w:date="2015-03-12T06:53:00Z"/>
        </w:rPr>
      </w:pPr>
      <w:bookmarkStart w:id="38" w:name="_Toc287736694"/>
      <w:r>
        <w:t>Location Tracking</w:t>
      </w:r>
      <w:bookmarkEnd w:id="38"/>
    </w:p>
    <w:p w14:paraId="78925BB7" w14:textId="62BEF667" w:rsidR="00511474" w:rsidRPr="00511474" w:rsidRDefault="00DE4E3A" w:rsidP="00490ADC">
      <w:pPr>
        <w:rPr>
          <w:rFonts w:ascii="Consolas" w:hAnsi="Consolas" w:cs="Courier"/>
          <w:color w:val="000000"/>
          <w:sz w:val="16"/>
          <w:szCs w:val="16"/>
        </w:rPr>
      </w:pPr>
      <w:ins w:id="39" w:author="Andrew" w:date="2015-03-12T06:53:00Z">
        <w:r>
          <w:t xml:space="preserve">The initialize method will begin </w:t>
        </w:r>
      </w:ins>
      <w:ins w:id="40" w:author="Andrew" w:date="2015-03-12T06:54:00Z">
        <w:r w:rsidR="00F10A04">
          <w:t>location</w:t>
        </w:r>
      </w:ins>
      <w:ins w:id="41" w:author="Andrew" w:date="2015-03-12T06:53:00Z">
        <w:r>
          <w:t xml:space="preserve"> tracking</w:t>
        </w:r>
      </w:ins>
      <w:ins w:id="42" w:author="Andrew" w:date="2015-03-12T06:54:00Z">
        <w:r w:rsidR="00F10A04">
          <w:t>.</w:t>
        </w:r>
      </w:ins>
      <w:ins w:id="43" w:author="Andrew" w:date="2015-03-12T06:55:00Z">
        <w:r w:rsidR="00F10A04">
          <w:t xml:space="preserve">  The </w:t>
        </w:r>
        <w:proofErr w:type="spellStart"/>
        <w:r w:rsidR="00F10A04">
          <w:t>HangIT</w:t>
        </w:r>
        <w:proofErr w:type="spellEnd"/>
        <w:r w:rsidR="00F10A04">
          <w:t xml:space="preserve"> SDK will maintain the </w:t>
        </w:r>
      </w:ins>
      <w:ins w:id="44" w:author="Andrew" w:date="2015-03-12T06:56:00Z">
        <w:r w:rsidR="00F10A04">
          <w:t>locations</w:t>
        </w:r>
      </w:ins>
      <w:ins w:id="45" w:author="Andrew" w:date="2015-03-12T06:55:00Z">
        <w:r w:rsidR="00F10A04">
          <w:t xml:space="preserve"> received from the device along with the geo </w:t>
        </w:r>
      </w:ins>
      <w:ins w:id="46" w:author="Andrew" w:date="2015-03-12T06:56:00Z">
        <w:r w:rsidR="00F10A04">
          <w:t>fences nearby</w:t>
        </w:r>
      </w:ins>
      <w:r w:rsidR="002C0687">
        <w:t xml:space="preserve"> and communicate activities to the </w:t>
      </w:r>
      <w:proofErr w:type="spellStart"/>
      <w:r w:rsidR="002C0687">
        <w:t>HangIT</w:t>
      </w:r>
      <w:proofErr w:type="spellEnd"/>
      <w:r w:rsidR="002C0687">
        <w:t xml:space="preserve"> server.</w:t>
      </w:r>
      <w:r w:rsidR="00511474">
        <w:t xml:space="preserve">  </w:t>
      </w:r>
      <w:r w:rsidR="00490ADC">
        <w:t xml:space="preserve">No additional code is needed beyond the </w:t>
      </w:r>
      <w:proofErr w:type="gramStart"/>
      <w:r w:rsidR="00490ADC">
        <w:t>initialize(</w:t>
      </w:r>
      <w:proofErr w:type="gramEnd"/>
      <w:r w:rsidR="00490ADC">
        <w:t>) method call.</w:t>
      </w:r>
    </w:p>
    <w:p w14:paraId="69D702C6" w14:textId="77777777" w:rsidR="00511474" w:rsidRPr="00DE4E3A" w:rsidRDefault="00511474" w:rsidP="00511474"/>
    <w:p w14:paraId="6CE5C14A" w14:textId="77777777" w:rsidR="00A03BBF" w:rsidRDefault="00A03BBF" w:rsidP="00A03BBF">
      <w:pPr>
        <w:pStyle w:val="Heading2"/>
        <w:rPr>
          <w:ins w:id="47" w:author="Andrew" w:date="2015-03-12T06:57:00Z"/>
        </w:rPr>
      </w:pPr>
      <w:bookmarkStart w:id="48" w:name="_Toc287736695"/>
      <w:r>
        <w:t>Location Event Trigger and Callback</w:t>
      </w:r>
      <w:bookmarkEnd w:id="48"/>
    </w:p>
    <w:p w14:paraId="149A198A" w14:textId="78BE03F3" w:rsidR="00F10A04" w:rsidRDefault="00ED06D7">
      <w:pPr>
        <w:pPrChange w:id="49" w:author="Andrew" w:date="2015-03-12T06:57:00Z">
          <w:pPr>
            <w:pStyle w:val="Heading2"/>
          </w:pPr>
        </w:pPrChange>
      </w:pPr>
      <w:r>
        <w:t xml:space="preserve">Once the initialize method is called all events communicated from the </w:t>
      </w:r>
      <w:proofErr w:type="spellStart"/>
      <w:r>
        <w:t>HangIT</w:t>
      </w:r>
      <w:proofErr w:type="spellEnd"/>
      <w:r>
        <w:t xml:space="preserve"> SDK will be communicated via the </w:t>
      </w:r>
      <w:proofErr w:type="spellStart"/>
      <w:r>
        <w:t>HangITClientEventListener</w:t>
      </w:r>
      <w:proofErr w:type="spellEnd"/>
      <w:r>
        <w:t xml:space="preserve"> </w:t>
      </w:r>
      <w:proofErr w:type="spellStart"/>
      <w:r>
        <w:t>iterface</w:t>
      </w:r>
      <w:proofErr w:type="spellEnd"/>
      <w:r>
        <w:t xml:space="preserve">.  The </w:t>
      </w:r>
      <w:proofErr w:type="spellStart"/>
      <w:r>
        <w:t>HangITClientEventListener</w:t>
      </w:r>
      <w:proofErr w:type="spellEnd"/>
      <w:r>
        <w:t xml:space="preserve"> is set </w:t>
      </w:r>
      <w:r w:rsidR="00490ADC">
        <w:t>during</w:t>
      </w:r>
      <w:r>
        <w:t xml:space="preserve"> the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 xml:space="preserve">) method call. </w:t>
      </w:r>
      <w:proofErr w:type="spellStart"/>
      <w:r w:rsidR="00B55C03">
        <w:t>HangITClientEventListener</w:t>
      </w:r>
      <w:proofErr w:type="spellEnd"/>
      <w:r w:rsidR="00B55C03">
        <w:t xml:space="preserve"> allows location event interception</w:t>
      </w:r>
      <w:r>
        <w:t xml:space="preserve"> via the </w:t>
      </w:r>
      <w:proofErr w:type="spellStart"/>
      <w:r>
        <w:t>onHangITPlaceEncountered</w:t>
      </w:r>
      <w:proofErr w:type="spellEnd"/>
      <w:r>
        <w:t xml:space="preserve"> method.</w:t>
      </w:r>
    </w:p>
    <w:p w14:paraId="06E4CA57" w14:textId="10C4E1C7" w:rsidR="00ED06D7" w:rsidRDefault="00ED06D7" w:rsidP="002C06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"/>
          <w:b/>
          <w:bCs/>
          <w:color w:val="000000"/>
          <w:sz w:val="16"/>
          <w:szCs w:val="16"/>
        </w:rPr>
      </w:pPr>
      <w:r>
        <w:rPr>
          <w:rFonts w:ascii="Consolas" w:hAnsi="Consolas" w:cs="Courier"/>
          <w:b/>
          <w:bCs/>
          <w:color w:val="000000"/>
          <w:sz w:val="16"/>
          <w:szCs w:val="16"/>
        </w:rPr>
        <w:t>….</w:t>
      </w:r>
      <w:r>
        <w:rPr>
          <w:rFonts w:ascii="Consolas" w:hAnsi="Consolas" w:cs="Courier"/>
          <w:b/>
          <w:bCs/>
          <w:color w:val="000000"/>
          <w:sz w:val="16"/>
          <w:szCs w:val="16"/>
        </w:rPr>
        <w:br/>
      </w:r>
      <w:proofErr w:type="spellStart"/>
      <w:proofErr w:type="gramStart"/>
      <w:r w:rsidRPr="00585DB5">
        <w:rPr>
          <w:rFonts w:ascii="Consolas" w:hAnsi="Consolas" w:cs="Courier"/>
          <w:color w:val="000000"/>
          <w:sz w:val="16"/>
          <w:szCs w:val="16"/>
        </w:rPr>
        <w:t>GeneralManager.getHangITClient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585DB5">
        <w:rPr>
          <w:rFonts w:ascii="Consolas" w:hAnsi="Consolas" w:cs="Courier"/>
          <w:color w:val="000000"/>
          <w:sz w:val="16"/>
          <w:szCs w:val="16"/>
        </w:rPr>
        <w:t>).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addEventListener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 xml:space="preserve">(this); </w:t>
      </w:r>
      <w:r>
        <w:rPr>
          <w:rFonts w:ascii="Consolas" w:hAnsi="Consolas" w:cs="Courier"/>
          <w:color w:val="000000"/>
          <w:sz w:val="16"/>
          <w:szCs w:val="16"/>
        </w:rPr>
        <w:br/>
        <w:t>….</w:t>
      </w:r>
    </w:p>
    <w:p w14:paraId="62740B20" w14:textId="4329088B" w:rsidR="002C0687" w:rsidRPr="002C0687" w:rsidRDefault="00D8416D" w:rsidP="002C06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"/>
          <w:b/>
          <w:bCs/>
          <w:color w:val="000000"/>
          <w:sz w:val="16"/>
          <w:szCs w:val="16"/>
        </w:rPr>
      </w:pPr>
      <w:r>
        <w:rPr>
          <w:rFonts w:ascii="Consolas" w:hAnsi="Consolas" w:cs="Courier"/>
          <w:b/>
          <w:bCs/>
          <w:color w:val="000000"/>
          <w:sz w:val="16"/>
          <w:szCs w:val="16"/>
        </w:rPr>
        <w:t>@Override</w:t>
      </w:r>
      <w:r>
        <w:rPr>
          <w:rFonts w:ascii="Consolas" w:hAnsi="Consolas" w:cs="Courier"/>
          <w:b/>
          <w:bCs/>
          <w:color w:val="000000"/>
          <w:sz w:val="16"/>
          <w:szCs w:val="16"/>
        </w:rPr>
        <w:br/>
        <w:t xml:space="preserve">public void </w:t>
      </w:r>
      <w:proofErr w:type="spellStart"/>
      <w:proofErr w:type="gramStart"/>
      <w:r>
        <w:rPr>
          <w:rFonts w:ascii="Consolas" w:hAnsi="Consolas" w:cs="Courier"/>
          <w:b/>
          <w:bCs/>
          <w:color w:val="000000"/>
          <w:sz w:val="16"/>
          <w:szCs w:val="16"/>
        </w:rPr>
        <w:t>on</w:t>
      </w:r>
      <w:r w:rsidR="002C0687">
        <w:rPr>
          <w:rFonts w:ascii="Consolas" w:hAnsi="Consolas" w:cs="Courier"/>
          <w:b/>
          <w:bCs/>
          <w:color w:val="000000"/>
          <w:sz w:val="16"/>
          <w:szCs w:val="16"/>
        </w:rPr>
        <w:t>PlaceEncountered</w:t>
      </w:r>
      <w:proofErr w:type="spellEnd"/>
      <w:r w:rsidR="002C0687">
        <w:rPr>
          <w:rFonts w:ascii="Consolas" w:hAnsi="Consolas" w:cs="Courier"/>
          <w:b/>
          <w:bCs/>
          <w:color w:val="000000"/>
          <w:sz w:val="16"/>
          <w:szCs w:val="16"/>
        </w:rPr>
        <w:t>(</w:t>
      </w:r>
      <w:proofErr w:type="gramEnd"/>
      <w:r w:rsidR="002C0687">
        <w:rPr>
          <w:rFonts w:ascii="Consolas" w:hAnsi="Consolas" w:cs="Courier"/>
          <w:b/>
          <w:bCs/>
          <w:color w:val="000000"/>
          <w:sz w:val="16"/>
          <w:szCs w:val="16"/>
        </w:rPr>
        <w:t xml:space="preserve">Place </w:t>
      </w:r>
      <w:proofErr w:type="spellStart"/>
      <w:r w:rsidR="002C0687">
        <w:rPr>
          <w:rFonts w:ascii="Consolas" w:hAnsi="Consolas" w:cs="Courier"/>
          <w:b/>
          <w:bCs/>
          <w:color w:val="000000"/>
          <w:sz w:val="16"/>
          <w:szCs w:val="16"/>
        </w:rPr>
        <w:t>place</w:t>
      </w:r>
      <w:proofErr w:type="spellEnd"/>
      <w:r w:rsidR="002C0687">
        <w:rPr>
          <w:rFonts w:ascii="Consolas" w:hAnsi="Consolas" w:cs="Courier"/>
          <w:b/>
          <w:bCs/>
          <w:color w:val="000000"/>
          <w:sz w:val="16"/>
          <w:szCs w:val="16"/>
        </w:rPr>
        <w:t>) {</w:t>
      </w:r>
      <w:r w:rsidR="002C0687">
        <w:rPr>
          <w:rFonts w:ascii="Consolas" w:hAnsi="Consolas" w:cs="Courier"/>
          <w:b/>
          <w:bCs/>
          <w:color w:val="000000"/>
          <w:sz w:val="16"/>
          <w:szCs w:val="16"/>
        </w:rPr>
        <w:br/>
      </w:r>
      <w:r w:rsidR="002C0687">
        <w:rPr>
          <w:rFonts w:ascii="Consolas" w:hAnsi="Consolas" w:cs="Courier"/>
          <w:b/>
          <w:bCs/>
          <w:color w:val="000000"/>
          <w:sz w:val="16"/>
          <w:szCs w:val="16"/>
        </w:rPr>
        <w:br/>
        <w:t>}</w:t>
      </w:r>
    </w:p>
    <w:p w14:paraId="11CE3EAC" w14:textId="24BC2836" w:rsidR="00F10A04" w:rsidRDefault="00D8416D">
      <w:pPr>
        <w:pPrChange w:id="50" w:author="Andrew" w:date="2015-03-12T06:57:00Z">
          <w:pPr>
            <w:pStyle w:val="Heading2"/>
          </w:pPr>
        </w:pPrChange>
      </w:pPr>
      <w:r>
        <w:t>Background option</w:t>
      </w:r>
    </w:p>
    <w:p w14:paraId="615F75A2" w14:textId="64EC0FEA" w:rsidR="00D8416D" w:rsidRDefault="00D8416D" w:rsidP="00D8416D">
      <w:r>
        <w:t xml:space="preserve">To obtain the information from the </w:t>
      </w:r>
      <w:proofErr w:type="spellStart"/>
      <w:r>
        <w:t>onPlaceEncountered</w:t>
      </w:r>
      <w:proofErr w:type="spellEnd"/>
      <w:r>
        <w:t xml:space="preserve"> event when the app is force closed a broadcast receiver is required.</w:t>
      </w:r>
    </w:p>
    <w:p w14:paraId="4F2B7BD1" w14:textId="02E4E4CB" w:rsidR="00D8416D" w:rsidRDefault="00D8416D" w:rsidP="00D8416D">
      <w:r>
        <w:t xml:space="preserve">First create a class that extends </w:t>
      </w:r>
      <w:proofErr w:type="spellStart"/>
      <w:r>
        <w:t>BroadcastReceiver</w:t>
      </w:r>
      <w:proofErr w:type="spellEnd"/>
      <w:r>
        <w:t>.  Example below.</w:t>
      </w:r>
    </w:p>
    <w:p w14:paraId="1EB97257" w14:textId="685E9D37" w:rsidR="00D8416D" w:rsidRPr="00D8416D" w:rsidRDefault="00D8416D" w:rsidP="00D841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D8416D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D8416D">
        <w:rPr>
          <w:rFonts w:ascii="Consolas" w:hAnsi="Consolas" w:cs="Courier"/>
          <w:color w:val="000000"/>
          <w:sz w:val="16"/>
          <w:szCs w:val="16"/>
        </w:rPr>
        <w:t xml:space="preserve"> class </w:t>
      </w:r>
      <w:proofErr w:type="spellStart"/>
      <w:r w:rsidRPr="00D8416D">
        <w:rPr>
          <w:rFonts w:ascii="Consolas" w:hAnsi="Consolas" w:cs="Courier"/>
          <w:color w:val="000000"/>
          <w:sz w:val="16"/>
          <w:szCs w:val="16"/>
        </w:rPr>
        <w:t>PlaceEncounteredReceiver</w:t>
      </w:r>
      <w:proofErr w:type="spellEnd"/>
      <w:r w:rsidRPr="00D8416D">
        <w:rPr>
          <w:rFonts w:ascii="Consolas" w:hAnsi="Consolas" w:cs="Courier"/>
          <w:color w:val="000000"/>
          <w:sz w:val="16"/>
          <w:szCs w:val="16"/>
        </w:rPr>
        <w:t xml:space="preserve"> extends </w:t>
      </w:r>
      <w:proofErr w:type="spellStart"/>
      <w:r w:rsidRPr="00D8416D">
        <w:rPr>
          <w:rFonts w:ascii="Consolas" w:hAnsi="Consolas" w:cs="Courier"/>
          <w:color w:val="000000"/>
          <w:sz w:val="16"/>
          <w:szCs w:val="16"/>
        </w:rPr>
        <w:t>BroadcastReceiver</w:t>
      </w:r>
      <w:proofErr w:type="spellEnd"/>
      <w:r w:rsidRPr="00D8416D">
        <w:rPr>
          <w:rFonts w:ascii="Consolas" w:hAnsi="Consolas" w:cs="Courier"/>
          <w:color w:val="000000"/>
          <w:sz w:val="16"/>
          <w:szCs w:val="16"/>
        </w:rPr>
        <w:t xml:space="preserve"> {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D8416D">
        <w:rPr>
          <w:rFonts w:ascii="Consolas" w:hAnsi="Consolas" w:cs="Courier"/>
          <w:color w:val="000000"/>
          <w:sz w:val="16"/>
          <w:szCs w:val="16"/>
        </w:rPr>
        <w:t xml:space="preserve">    public </w:t>
      </w:r>
      <w:proofErr w:type="spellStart"/>
      <w:r w:rsidRPr="00D8416D">
        <w:rPr>
          <w:rFonts w:ascii="Consolas" w:hAnsi="Consolas" w:cs="Courier"/>
          <w:color w:val="000000"/>
          <w:sz w:val="16"/>
          <w:szCs w:val="16"/>
        </w:rPr>
        <w:t>PlaceEncounteredReceiver</w:t>
      </w:r>
      <w:proofErr w:type="spellEnd"/>
      <w:r w:rsidRPr="00D8416D">
        <w:rPr>
          <w:rFonts w:ascii="Consolas" w:hAnsi="Consolas" w:cs="Courier"/>
          <w:color w:val="000000"/>
          <w:sz w:val="16"/>
          <w:szCs w:val="16"/>
        </w:rPr>
        <w:t>() {}</w:t>
      </w:r>
      <w:r>
        <w:rPr>
          <w:rFonts w:ascii="Consolas" w:hAnsi="Consolas" w:cs="Courier"/>
          <w:color w:val="000000"/>
          <w:sz w:val="16"/>
          <w:szCs w:val="16"/>
        </w:rPr>
        <w:br/>
        <w:t xml:space="preserve">    </w:t>
      </w:r>
      <w:r w:rsidRPr="00D8416D">
        <w:rPr>
          <w:rFonts w:ascii="Consolas" w:hAnsi="Consolas" w:cs="Courier"/>
          <w:color w:val="000000"/>
          <w:sz w:val="16"/>
          <w:szCs w:val="16"/>
        </w:rPr>
        <w:t>@Override</w:t>
      </w:r>
      <w:r>
        <w:rPr>
          <w:rFonts w:ascii="Consolas" w:hAnsi="Consolas" w:cs="Courier"/>
          <w:color w:val="000000"/>
          <w:sz w:val="16"/>
          <w:szCs w:val="16"/>
        </w:rPr>
        <w:br/>
        <w:t xml:space="preserve">    </w:t>
      </w:r>
      <w:r w:rsidRPr="00D8416D">
        <w:rPr>
          <w:rFonts w:ascii="Consolas" w:hAnsi="Consolas" w:cs="Courier"/>
          <w:color w:val="000000"/>
          <w:sz w:val="16"/>
          <w:szCs w:val="16"/>
        </w:rPr>
        <w:t xml:space="preserve">public void </w:t>
      </w:r>
      <w:proofErr w:type="spellStart"/>
      <w:r w:rsidRPr="00D8416D">
        <w:rPr>
          <w:rFonts w:ascii="Consolas" w:hAnsi="Consolas" w:cs="Courier"/>
          <w:color w:val="000000"/>
          <w:sz w:val="16"/>
          <w:szCs w:val="16"/>
        </w:rPr>
        <w:t>onReceive</w:t>
      </w:r>
      <w:proofErr w:type="spellEnd"/>
      <w:r w:rsidRPr="00D8416D">
        <w:rPr>
          <w:rFonts w:ascii="Consolas" w:hAnsi="Consolas" w:cs="Courier"/>
          <w:color w:val="000000"/>
          <w:sz w:val="16"/>
          <w:szCs w:val="16"/>
        </w:rPr>
        <w:t xml:space="preserve">(Context </w:t>
      </w:r>
      <w:proofErr w:type="spellStart"/>
      <w:r w:rsidRPr="00D8416D">
        <w:rPr>
          <w:rFonts w:ascii="Consolas" w:hAnsi="Consolas" w:cs="Courier"/>
          <w:color w:val="000000"/>
          <w:sz w:val="16"/>
          <w:szCs w:val="16"/>
        </w:rPr>
        <w:t>context</w:t>
      </w:r>
      <w:proofErr w:type="spellEnd"/>
      <w:r w:rsidRPr="00D8416D">
        <w:rPr>
          <w:rFonts w:ascii="Consolas" w:hAnsi="Consolas" w:cs="Courier"/>
          <w:color w:val="000000"/>
          <w:sz w:val="16"/>
          <w:szCs w:val="16"/>
        </w:rPr>
        <w:t xml:space="preserve">, Intent </w:t>
      </w:r>
      <w:proofErr w:type="spellStart"/>
      <w:r w:rsidRPr="00D8416D">
        <w:rPr>
          <w:rFonts w:ascii="Consolas" w:hAnsi="Consolas" w:cs="Courier"/>
          <w:color w:val="000000"/>
          <w:sz w:val="16"/>
          <w:szCs w:val="16"/>
        </w:rPr>
        <w:t>intent</w:t>
      </w:r>
      <w:proofErr w:type="spellEnd"/>
      <w:r w:rsidRPr="00D8416D">
        <w:rPr>
          <w:rFonts w:ascii="Consolas" w:hAnsi="Consolas" w:cs="Courier"/>
          <w:color w:val="000000"/>
          <w:sz w:val="16"/>
          <w:szCs w:val="16"/>
        </w:rPr>
        <w:t>) {</w:t>
      </w:r>
      <w:r>
        <w:rPr>
          <w:rFonts w:ascii="Consolas" w:hAnsi="Consolas" w:cs="Courier"/>
          <w:color w:val="000000"/>
          <w:sz w:val="16"/>
          <w:szCs w:val="16"/>
        </w:rPr>
        <w:br/>
        <w:t xml:space="preserve">       </w:t>
      </w:r>
      <w:r w:rsidRPr="00D8416D">
        <w:rPr>
          <w:rFonts w:ascii="Consolas" w:hAnsi="Consolas" w:cs="Courier"/>
          <w:color w:val="000000"/>
          <w:sz w:val="16"/>
          <w:szCs w:val="16"/>
        </w:rPr>
        <w:t xml:space="preserve">String </w:t>
      </w:r>
      <w:proofErr w:type="spellStart"/>
      <w:r w:rsidRPr="00D8416D">
        <w:rPr>
          <w:rFonts w:ascii="Consolas" w:hAnsi="Consolas" w:cs="Courier"/>
          <w:color w:val="000000"/>
          <w:sz w:val="16"/>
          <w:szCs w:val="16"/>
        </w:rPr>
        <w:t>placeData</w:t>
      </w:r>
      <w:proofErr w:type="spellEnd"/>
      <w:r w:rsidRPr="00D8416D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D8416D">
        <w:rPr>
          <w:rFonts w:ascii="Consolas" w:hAnsi="Consolas" w:cs="Courier"/>
          <w:color w:val="000000"/>
          <w:sz w:val="16"/>
          <w:szCs w:val="16"/>
        </w:rPr>
        <w:t>intent.getStringExtra</w:t>
      </w:r>
      <w:proofErr w:type="spellEnd"/>
      <w:r w:rsidRPr="00D8416D">
        <w:rPr>
          <w:rFonts w:ascii="Consolas" w:hAnsi="Consolas" w:cs="Courier"/>
          <w:color w:val="000000"/>
          <w:sz w:val="16"/>
          <w:szCs w:val="16"/>
        </w:rPr>
        <w:t>("</w:t>
      </w:r>
      <w:proofErr w:type="spellStart"/>
      <w:r w:rsidRPr="00D8416D">
        <w:rPr>
          <w:rFonts w:ascii="Consolas" w:hAnsi="Consolas" w:cs="Courier"/>
          <w:color w:val="000000"/>
          <w:sz w:val="16"/>
          <w:szCs w:val="16"/>
        </w:rPr>
        <w:t>placedata</w:t>
      </w:r>
      <w:proofErr w:type="spellEnd"/>
      <w:r w:rsidRPr="00D8416D">
        <w:rPr>
          <w:rFonts w:ascii="Consolas" w:hAnsi="Consolas" w:cs="Courier"/>
          <w:color w:val="000000"/>
          <w:sz w:val="16"/>
          <w:szCs w:val="16"/>
        </w:rPr>
        <w:t>");</w:t>
      </w:r>
      <w:r>
        <w:rPr>
          <w:rFonts w:ascii="Consolas" w:hAnsi="Consolas" w:cs="Courier"/>
          <w:color w:val="000000"/>
          <w:sz w:val="16"/>
          <w:szCs w:val="16"/>
        </w:rPr>
        <w:br/>
        <w:t xml:space="preserve">    </w:t>
      </w:r>
      <w:r w:rsidRPr="00D8416D">
        <w:rPr>
          <w:rFonts w:ascii="Consolas" w:hAnsi="Consolas" w:cs="Courier"/>
          <w:color w:val="000000"/>
          <w:sz w:val="16"/>
          <w:szCs w:val="16"/>
        </w:rPr>
        <w:t>}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D8416D">
        <w:rPr>
          <w:rFonts w:ascii="Consolas" w:hAnsi="Consolas" w:cs="Courier"/>
          <w:color w:val="000000"/>
          <w:sz w:val="16"/>
          <w:szCs w:val="16"/>
        </w:rPr>
        <w:t>}</w:t>
      </w:r>
    </w:p>
    <w:p w14:paraId="217BA018" w14:textId="55E53A82" w:rsidR="00D8416D" w:rsidRDefault="00D8416D" w:rsidP="00D8416D">
      <w:r>
        <w:t>Next identify the receiver in the AndroidManifest.xml file.</w:t>
      </w:r>
    </w:p>
    <w:p w14:paraId="6045CD2D" w14:textId="2E94111B" w:rsidR="00D8416D" w:rsidRPr="00585DB5" w:rsidRDefault="00D8416D" w:rsidP="00D841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333333"/>
          <w:sz w:val="16"/>
          <w:szCs w:val="16"/>
        </w:rPr>
      </w:pPr>
      <w:r w:rsidRPr="00D8416D">
        <w:rPr>
          <w:rFonts w:ascii="Consolas" w:hAnsi="Consolas" w:cs="Courier"/>
          <w:color w:val="000000"/>
          <w:sz w:val="16"/>
          <w:szCs w:val="16"/>
        </w:rPr>
        <w:t>&lt;</w:t>
      </w:r>
      <w:proofErr w:type="gramStart"/>
      <w:r w:rsidRPr="00D8416D">
        <w:rPr>
          <w:rFonts w:ascii="Consolas" w:hAnsi="Consolas" w:cs="Courier"/>
          <w:color w:val="000000"/>
          <w:sz w:val="16"/>
          <w:szCs w:val="16"/>
        </w:rPr>
        <w:t>receiver</w:t>
      </w:r>
      <w:proofErr w:type="gramEnd"/>
      <w:r w:rsidRPr="00D8416D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D8416D">
        <w:rPr>
          <w:rFonts w:ascii="Consolas" w:hAnsi="Consolas" w:cs="Courier"/>
          <w:color w:val="000000"/>
          <w:sz w:val="16"/>
          <w:szCs w:val="16"/>
        </w:rPr>
        <w:t>android:name</w:t>
      </w:r>
      <w:proofErr w:type="spellEnd"/>
      <w:r w:rsidRPr="00D8416D">
        <w:rPr>
          <w:rFonts w:ascii="Consolas" w:hAnsi="Consolas" w:cs="Courier"/>
          <w:color w:val="000000"/>
          <w:sz w:val="16"/>
          <w:szCs w:val="16"/>
        </w:rPr>
        <w:t>="</w:t>
      </w:r>
      <w:proofErr w:type="spellStart"/>
      <w:r w:rsidRPr="00D8416D">
        <w:rPr>
          <w:rFonts w:ascii="Consolas" w:hAnsi="Consolas" w:cs="Courier"/>
          <w:color w:val="000000"/>
          <w:sz w:val="16"/>
          <w:szCs w:val="16"/>
        </w:rPr>
        <w:t>PlaceEncounteredReceiver</w:t>
      </w:r>
      <w:proofErr w:type="spellEnd"/>
      <w:r w:rsidRPr="00D8416D">
        <w:rPr>
          <w:rFonts w:ascii="Consolas" w:hAnsi="Consolas" w:cs="Courier"/>
          <w:color w:val="000000"/>
          <w:sz w:val="16"/>
          <w:szCs w:val="16"/>
        </w:rPr>
        <w:t>" &gt;</w:t>
      </w:r>
      <w:r>
        <w:rPr>
          <w:rFonts w:ascii="Consolas" w:hAnsi="Consolas" w:cs="Courier"/>
          <w:color w:val="000000"/>
          <w:sz w:val="16"/>
          <w:szCs w:val="16"/>
        </w:rPr>
        <w:br/>
        <w:t xml:space="preserve">  </w:t>
      </w:r>
      <w:r w:rsidRPr="00D8416D">
        <w:rPr>
          <w:rFonts w:ascii="Consolas" w:hAnsi="Consolas" w:cs="Courier"/>
          <w:color w:val="000000"/>
          <w:sz w:val="16"/>
          <w:szCs w:val="16"/>
        </w:rPr>
        <w:t>&lt;intent-filter&gt;</w:t>
      </w:r>
      <w:r>
        <w:rPr>
          <w:rFonts w:ascii="Consolas" w:hAnsi="Consolas" w:cs="Courier"/>
          <w:color w:val="000000"/>
          <w:sz w:val="16"/>
          <w:szCs w:val="16"/>
        </w:rPr>
        <w:br/>
        <w:t xml:space="preserve">    </w:t>
      </w:r>
      <w:r w:rsidRPr="00D8416D">
        <w:rPr>
          <w:rFonts w:ascii="Consolas" w:hAnsi="Consolas" w:cs="Courier"/>
          <w:color w:val="000000"/>
          <w:sz w:val="16"/>
          <w:szCs w:val="16"/>
        </w:rPr>
        <w:t>&lt;action android:name="com.hangit.android.hangit_sdk.BroadcastPlaceEncountered" /&gt;</w:t>
      </w:r>
      <w:r>
        <w:rPr>
          <w:rFonts w:ascii="Consolas" w:hAnsi="Consolas" w:cs="Courier"/>
          <w:color w:val="000000"/>
          <w:sz w:val="16"/>
          <w:szCs w:val="16"/>
        </w:rPr>
        <w:br/>
        <w:t xml:space="preserve">  </w:t>
      </w:r>
      <w:r w:rsidRPr="00D8416D">
        <w:rPr>
          <w:rFonts w:ascii="Consolas" w:hAnsi="Consolas" w:cs="Courier"/>
          <w:color w:val="000000"/>
          <w:sz w:val="16"/>
          <w:szCs w:val="16"/>
        </w:rPr>
        <w:t>&lt;/intent-filter&gt;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D8416D">
        <w:rPr>
          <w:rFonts w:ascii="Consolas" w:hAnsi="Consolas" w:cs="Courier"/>
          <w:color w:val="000000"/>
          <w:sz w:val="16"/>
          <w:szCs w:val="16"/>
        </w:rPr>
        <w:t>&lt;/receiver&gt;</w:t>
      </w:r>
    </w:p>
    <w:p w14:paraId="5C3AC6B0" w14:textId="77777777" w:rsidR="00D8416D" w:rsidRDefault="00D8416D" w:rsidP="00D8416D">
      <w:pPr>
        <w:rPr>
          <w:ins w:id="51" w:author="Andrew" w:date="2015-03-12T06:58:00Z"/>
        </w:rPr>
      </w:pPr>
    </w:p>
    <w:p w14:paraId="45352300" w14:textId="77777777" w:rsidR="00A03BBF" w:rsidRDefault="00A03BBF" w:rsidP="00A03BBF">
      <w:pPr>
        <w:pStyle w:val="Heading2"/>
      </w:pPr>
      <w:bookmarkStart w:id="52" w:name="_Toc287736696"/>
      <w:r>
        <w:t>Location Event Trigger and Local Notification with Callback</w:t>
      </w:r>
      <w:bookmarkEnd w:id="52"/>
    </w:p>
    <w:p w14:paraId="2623A32B" w14:textId="06943AA1" w:rsidR="00ED06D7" w:rsidRDefault="00ED06D7" w:rsidP="00605A9F">
      <w:r>
        <w:t xml:space="preserve">To override the standard callback activity provided by the </w:t>
      </w:r>
      <w:proofErr w:type="spellStart"/>
      <w:r>
        <w:t>HangIT</w:t>
      </w:r>
      <w:proofErr w:type="spellEnd"/>
      <w:r>
        <w:t xml:space="preserve"> SDK, replace the “</w:t>
      </w:r>
      <w:proofErr w:type="spellStart"/>
      <w:r>
        <w:t>android</w:t>
      </w:r>
      <w:proofErr w:type="gramStart"/>
      <w:r>
        <w:t>:value</w:t>
      </w:r>
      <w:proofErr w:type="spellEnd"/>
      <w:proofErr w:type="gramEnd"/>
      <w:r>
        <w:t xml:space="preserve">” parameter of the </w:t>
      </w:r>
      <w:proofErr w:type="spellStart"/>
      <w:r>
        <w:t>com.hangit.android.hangit_sdk.notification_activity</w:t>
      </w:r>
      <w:proofErr w:type="spellEnd"/>
      <w:r>
        <w:t xml:space="preserve"> meta-data node in the </w:t>
      </w:r>
      <w:proofErr w:type="spellStart"/>
      <w:r>
        <w:t>AndroidManifest</w:t>
      </w:r>
      <w:proofErr w:type="spellEnd"/>
      <w:r>
        <w:t>.</w:t>
      </w:r>
    </w:p>
    <w:p w14:paraId="2875CA01" w14:textId="4FDFB291" w:rsidR="00ED06D7" w:rsidRPr="00585DB5" w:rsidRDefault="00ED06D7" w:rsidP="00ED06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333333"/>
          <w:sz w:val="16"/>
          <w:szCs w:val="16"/>
        </w:rPr>
      </w:pPr>
      <w:r w:rsidRPr="00585DB5">
        <w:rPr>
          <w:rFonts w:ascii="Consolas" w:hAnsi="Consolas" w:cs="Courier"/>
          <w:b/>
          <w:bCs/>
          <w:color w:val="000000"/>
          <w:sz w:val="16"/>
          <w:szCs w:val="16"/>
        </w:rPr>
        <w:t>AndroidManifest.xml Application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>&lt;service android</w:t>
      </w:r>
      <w:proofErr w:type="gramStart"/>
      <w:r w:rsidRPr="00585DB5">
        <w:rPr>
          <w:rFonts w:ascii="Consolas" w:hAnsi="Consolas" w:cs="Courier"/>
          <w:color w:val="000000"/>
          <w:sz w:val="16"/>
          <w:szCs w:val="16"/>
        </w:rPr>
        <w:t>:name</w:t>
      </w:r>
      <w:proofErr w:type="gramEnd"/>
      <w:r w:rsidRPr="00585DB5">
        <w:rPr>
          <w:rFonts w:ascii="Consolas" w:hAnsi="Consolas" w:cs="Courier"/>
          <w:color w:val="000000"/>
          <w:sz w:val="16"/>
          <w:szCs w:val="16"/>
        </w:rPr>
        <w:t xml:space="preserve">="com.hangit.android.hangit_sdk.service.HangITLocationService"&gt; </w:t>
      </w:r>
      <w:r>
        <w:rPr>
          <w:rFonts w:ascii="Consolas" w:hAnsi="Consolas" w:cs="Courier"/>
          <w:color w:val="000000"/>
          <w:sz w:val="16"/>
          <w:szCs w:val="16"/>
        </w:rPr>
        <w:br/>
      </w:r>
      <w:r>
        <w:rPr>
          <w:rFonts w:ascii="Consolas" w:hAnsi="Consolas" w:cs="Courier"/>
          <w:color w:val="000000"/>
          <w:sz w:val="16"/>
          <w:szCs w:val="16"/>
        </w:rPr>
        <w:lastRenderedPageBreak/>
        <w:t>…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>&lt;meta-data android:name="</w:t>
      </w:r>
      <w:r w:rsidRPr="00ED06D7">
        <w:rPr>
          <w:rFonts w:ascii="Consolas" w:hAnsi="Consolas" w:cs="Courier"/>
          <w:color w:val="000000"/>
          <w:sz w:val="16"/>
          <w:szCs w:val="16"/>
        </w:rPr>
        <w:t>com.hangit.android.hangit_sdk.notification_activity</w:t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" </w:t>
      </w:r>
      <w:proofErr w:type="spellStart"/>
      <w:r w:rsidRPr="00585DB5">
        <w:rPr>
          <w:rFonts w:ascii="Consolas" w:hAnsi="Consolas" w:cs="Courier"/>
          <w:color w:val="000000"/>
          <w:sz w:val="16"/>
          <w:szCs w:val="16"/>
        </w:rPr>
        <w:t>android:value</w:t>
      </w:r>
      <w:proofErr w:type="spellEnd"/>
      <w:r w:rsidRPr="00585DB5">
        <w:rPr>
          <w:rFonts w:ascii="Consolas" w:hAnsi="Consolas" w:cs="Courier"/>
          <w:color w:val="000000"/>
          <w:sz w:val="16"/>
          <w:szCs w:val="16"/>
        </w:rPr>
        <w:t>="</w:t>
      </w:r>
      <w:r w:rsidRPr="00ED06D7">
        <w:rPr>
          <w:rFonts w:ascii="Consolas" w:hAnsi="Consolas" w:cs="Courier"/>
          <w:b/>
          <w:color w:val="000000"/>
          <w:sz w:val="16"/>
          <w:szCs w:val="16"/>
        </w:rPr>
        <w:t>[CAL</w:t>
      </w:r>
      <w:r>
        <w:rPr>
          <w:rFonts w:ascii="Consolas" w:hAnsi="Consolas" w:cs="Courier"/>
          <w:b/>
          <w:color w:val="000000"/>
          <w:sz w:val="16"/>
          <w:szCs w:val="16"/>
        </w:rPr>
        <w:t>L</w:t>
      </w:r>
      <w:r w:rsidRPr="00ED06D7">
        <w:rPr>
          <w:rFonts w:ascii="Consolas" w:hAnsi="Consolas" w:cs="Courier"/>
          <w:b/>
          <w:color w:val="000000"/>
          <w:sz w:val="16"/>
          <w:szCs w:val="16"/>
        </w:rPr>
        <w:t xml:space="preserve"> BACK ACTIVITY FULLY QUALIFIED NAME]</w:t>
      </w:r>
      <w:del w:id="53" w:author="Andrew" w:date="2015-03-12T07:06:00Z">
        <w:r w:rsidRPr="00ED06D7" w:rsidDel="00434C04">
          <w:rPr>
            <w:rFonts w:ascii="Consolas" w:hAnsi="Consolas" w:cs="Courier"/>
            <w:b/>
            <w:color w:val="000000"/>
            <w:sz w:val="16"/>
            <w:szCs w:val="16"/>
          </w:rPr>
          <w:delText>SplashActivity</w:delText>
        </w:r>
      </w:del>
      <w:r w:rsidRPr="00ED06D7">
        <w:rPr>
          <w:rFonts w:ascii="Consolas" w:hAnsi="Consolas" w:cs="Courier"/>
          <w:b/>
          <w:color w:val="000000"/>
          <w:sz w:val="16"/>
          <w:szCs w:val="16"/>
        </w:rPr>
        <w:t>"</w:t>
      </w:r>
      <w:r w:rsidRPr="00ED06D7">
        <w:rPr>
          <w:rFonts w:ascii="Consolas" w:hAnsi="Consolas" w:cs="Courier"/>
          <w:color w:val="000000"/>
          <w:sz w:val="16"/>
          <w:szCs w:val="16"/>
        </w:rPr>
        <w:t>/&gt;</w:t>
      </w:r>
      <w:r w:rsidRPr="00ED06D7">
        <w:rPr>
          <w:rFonts w:ascii="Consolas" w:hAnsi="Consolas" w:cs="Courier"/>
          <w:b/>
          <w:color w:val="000000"/>
          <w:sz w:val="16"/>
          <w:szCs w:val="16"/>
        </w:rPr>
        <w:t xml:space="preserve"> </w:t>
      </w:r>
      <w:r>
        <w:rPr>
          <w:rFonts w:ascii="Consolas" w:hAnsi="Consolas" w:cs="Courier"/>
          <w:color w:val="000000"/>
          <w:sz w:val="16"/>
          <w:szCs w:val="16"/>
        </w:rPr>
        <w:br/>
      </w:r>
      <w:r w:rsidRPr="00585DB5">
        <w:rPr>
          <w:rFonts w:ascii="Consolas" w:hAnsi="Consolas" w:cs="Courier"/>
          <w:color w:val="000000"/>
          <w:sz w:val="16"/>
          <w:szCs w:val="16"/>
        </w:rPr>
        <w:t xml:space="preserve">&lt;/service&gt; </w:t>
      </w:r>
    </w:p>
    <w:p w14:paraId="5744D8A9" w14:textId="7F99F82B" w:rsidR="00605A9F" w:rsidRPr="00605A9F" w:rsidRDefault="00ED06D7" w:rsidP="00605A9F">
      <w:r>
        <w:t>This will redirect any down press action of a notification to the specified activity.</w:t>
      </w:r>
    </w:p>
    <w:p w14:paraId="0738BDD0" w14:textId="77777777" w:rsidR="00A03BBF" w:rsidRDefault="00A03BBF" w:rsidP="00A03BBF">
      <w:pPr>
        <w:pStyle w:val="Heading2"/>
      </w:pPr>
      <w:bookmarkStart w:id="54" w:name="_Toc287736697"/>
      <w:r>
        <w:t>Location Event Trigger and Local Notification with Rich Message</w:t>
      </w:r>
      <w:bookmarkEnd w:id="54"/>
    </w:p>
    <w:p w14:paraId="26D6960D" w14:textId="0B5E0ABC" w:rsidR="00A03BBF" w:rsidRDefault="00ED06D7" w:rsidP="00A03BBF">
      <w:r>
        <w:t xml:space="preserve">The </w:t>
      </w:r>
      <w:proofErr w:type="spellStart"/>
      <w:r>
        <w:t>HangIT</w:t>
      </w:r>
      <w:proofErr w:type="spellEnd"/>
      <w:r>
        <w:t xml:space="preserve"> SDK provides two activities for seamless notification call back integration.  In the previously mentioned </w:t>
      </w:r>
      <w:proofErr w:type="spellStart"/>
      <w:r>
        <w:t>com.hangit.android.hangit_sdk.notification_activity</w:t>
      </w:r>
      <w:proofErr w:type="spellEnd"/>
      <w:r w:rsidR="0058624D">
        <w:t xml:space="preserve"> the following preset activities can be plugged in:</w:t>
      </w:r>
    </w:p>
    <w:p w14:paraId="7EFEADCA" w14:textId="286F7207" w:rsidR="0058624D" w:rsidRDefault="0058624D" w:rsidP="00A03BBF">
      <w:r>
        <w:t xml:space="preserve">1 – </w:t>
      </w:r>
      <w:proofErr w:type="spellStart"/>
      <w:r>
        <w:t>com.hangit.android.hangit_</w:t>
      </w:r>
      <w:proofErr w:type="gramStart"/>
      <w:r>
        <w:t>sdk.</w:t>
      </w:r>
      <w:r w:rsidR="008A2BB8">
        <w:t>UI</w:t>
      </w:r>
      <w:r>
        <w:t>ADUnitActivity</w:t>
      </w:r>
      <w:proofErr w:type="spellEnd"/>
      <w:proofErr w:type="gramEnd"/>
      <w:r>
        <w:t xml:space="preserve"> – This activity will display the standard </w:t>
      </w:r>
      <w:proofErr w:type="spellStart"/>
      <w:r>
        <w:t>HangIT</w:t>
      </w:r>
      <w:proofErr w:type="spellEnd"/>
      <w:r>
        <w:t xml:space="preserve"> ad unit.</w:t>
      </w:r>
    </w:p>
    <w:p w14:paraId="32EE4950" w14:textId="68598A3F" w:rsidR="0058624D" w:rsidRPr="00A03BBF" w:rsidRDefault="0058624D" w:rsidP="00A03BBF">
      <w:r>
        <w:t xml:space="preserve">2 – </w:t>
      </w:r>
      <w:proofErr w:type="spellStart"/>
      <w:r>
        <w:t>com.hangit.android.hangit_</w:t>
      </w:r>
      <w:proofErr w:type="gramStart"/>
      <w:r>
        <w:t>sdk.</w:t>
      </w:r>
      <w:bookmarkStart w:id="55" w:name="_GoBack"/>
      <w:r w:rsidR="00E32385">
        <w:t>UI</w:t>
      </w:r>
      <w:r>
        <w:t>WebViewActivity</w:t>
      </w:r>
      <w:proofErr w:type="spellEnd"/>
      <w:proofErr w:type="gramEnd"/>
      <w:r>
        <w:t xml:space="preserve"> </w:t>
      </w:r>
      <w:bookmarkEnd w:id="55"/>
      <w:r>
        <w:t xml:space="preserve">– This activity will display a </w:t>
      </w:r>
      <w:proofErr w:type="spellStart"/>
      <w:r>
        <w:t>ful</w:t>
      </w:r>
      <w:proofErr w:type="spellEnd"/>
      <w:r>
        <w:t xml:space="preserve"> </w:t>
      </w:r>
      <w:proofErr w:type="spellStart"/>
      <w:r>
        <w:t>webview</w:t>
      </w:r>
      <w:proofErr w:type="spellEnd"/>
      <w:r>
        <w:t xml:space="preserve"> loaded with the HTML identified for the location in the </w:t>
      </w:r>
      <w:proofErr w:type="spellStart"/>
      <w:r>
        <w:t>HangIT</w:t>
      </w:r>
      <w:proofErr w:type="spellEnd"/>
      <w:r>
        <w:t xml:space="preserve"> Portal.</w:t>
      </w:r>
    </w:p>
    <w:p w14:paraId="6EDCCC60" w14:textId="77777777" w:rsidR="00A03BBF" w:rsidRDefault="00A03BBF" w:rsidP="00A03BBF"/>
    <w:p w14:paraId="279978A3" w14:textId="77777777" w:rsidR="00A03BBF" w:rsidRPr="00A03BBF" w:rsidRDefault="00A03BBF" w:rsidP="00A03BBF"/>
    <w:p w14:paraId="45B5BF22" w14:textId="77777777" w:rsidR="00A03BBF" w:rsidRDefault="00A03BBF" w:rsidP="00A03BBF"/>
    <w:sectPr w:rsidR="00A03BBF" w:rsidSect="00FC42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rew" w:date="2015-03-12T07:09:00Z" w:initials="A">
    <w:p w14:paraId="6B745D86" w14:textId="158FDBCC" w:rsidR="00E32385" w:rsidRDefault="00E32385">
      <w:pPr>
        <w:pStyle w:val="CommentText"/>
      </w:pPr>
      <w:r>
        <w:rPr>
          <w:rStyle w:val="CommentReference"/>
        </w:rPr>
        <w:annotationRef/>
      </w:r>
      <w:r>
        <w:t>AP: Let’s just include the version.  Revision complicates things.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016"/>
    <w:multiLevelType w:val="hybridMultilevel"/>
    <w:tmpl w:val="9696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D645E"/>
    <w:multiLevelType w:val="hybridMultilevel"/>
    <w:tmpl w:val="92A4F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44805"/>
    <w:multiLevelType w:val="hybridMultilevel"/>
    <w:tmpl w:val="73DE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E2104"/>
    <w:multiLevelType w:val="multilevel"/>
    <w:tmpl w:val="B5FC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135283"/>
    <w:multiLevelType w:val="multilevel"/>
    <w:tmpl w:val="6BA6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C51BAF"/>
    <w:multiLevelType w:val="hybridMultilevel"/>
    <w:tmpl w:val="9FD091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A2C1B"/>
    <w:multiLevelType w:val="hybridMultilevel"/>
    <w:tmpl w:val="86E46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4E0B"/>
    <w:multiLevelType w:val="hybridMultilevel"/>
    <w:tmpl w:val="7D46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365FB"/>
    <w:multiLevelType w:val="multilevel"/>
    <w:tmpl w:val="34EA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7F4EE6"/>
    <w:multiLevelType w:val="multilevel"/>
    <w:tmpl w:val="37E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814231"/>
    <w:multiLevelType w:val="multilevel"/>
    <w:tmpl w:val="2BDA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7E0BFC"/>
    <w:multiLevelType w:val="hybridMultilevel"/>
    <w:tmpl w:val="60F05670"/>
    <w:lvl w:ilvl="0" w:tplc="6B24A5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50994"/>
    <w:multiLevelType w:val="multilevel"/>
    <w:tmpl w:val="6176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1B33C7"/>
    <w:multiLevelType w:val="hybridMultilevel"/>
    <w:tmpl w:val="ECC62E6A"/>
    <w:lvl w:ilvl="0" w:tplc="CFA0A6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750AB"/>
    <w:multiLevelType w:val="hybridMultilevel"/>
    <w:tmpl w:val="0C683F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E072A"/>
    <w:multiLevelType w:val="hybridMultilevel"/>
    <w:tmpl w:val="F28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3B7FC5"/>
    <w:multiLevelType w:val="hybridMultilevel"/>
    <w:tmpl w:val="01E0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C73C11"/>
    <w:multiLevelType w:val="hybridMultilevel"/>
    <w:tmpl w:val="2E32B1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15"/>
  </w:num>
  <w:num w:numId="10">
    <w:abstractNumId w:val="1"/>
  </w:num>
  <w:num w:numId="11">
    <w:abstractNumId w:val="7"/>
  </w:num>
  <w:num w:numId="12">
    <w:abstractNumId w:val="8"/>
  </w:num>
  <w:num w:numId="13">
    <w:abstractNumId w:val="16"/>
  </w:num>
  <w:num w:numId="14">
    <w:abstractNumId w:val="14"/>
  </w:num>
  <w:num w:numId="15">
    <w:abstractNumId w:val="11"/>
  </w:num>
  <w:num w:numId="16">
    <w:abstractNumId w:val="5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oNotTrackMov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BF"/>
    <w:rsid w:val="000B04FA"/>
    <w:rsid w:val="002867AF"/>
    <w:rsid w:val="002C0687"/>
    <w:rsid w:val="00306443"/>
    <w:rsid w:val="00434C04"/>
    <w:rsid w:val="00490ADC"/>
    <w:rsid w:val="00511474"/>
    <w:rsid w:val="00535133"/>
    <w:rsid w:val="00566D70"/>
    <w:rsid w:val="0058624D"/>
    <w:rsid w:val="005B4FD7"/>
    <w:rsid w:val="00605A9F"/>
    <w:rsid w:val="00657DDC"/>
    <w:rsid w:val="006B156F"/>
    <w:rsid w:val="00846FF8"/>
    <w:rsid w:val="00861961"/>
    <w:rsid w:val="008A2BB8"/>
    <w:rsid w:val="009A6CE6"/>
    <w:rsid w:val="00A03BBF"/>
    <w:rsid w:val="00AA2087"/>
    <w:rsid w:val="00AA5357"/>
    <w:rsid w:val="00B55C03"/>
    <w:rsid w:val="00BC7DBA"/>
    <w:rsid w:val="00C40FCC"/>
    <w:rsid w:val="00C71B0A"/>
    <w:rsid w:val="00CF3308"/>
    <w:rsid w:val="00D8416D"/>
    <w:rsid w:val="00DB61EE"/>
    <w:rsid w:val="00DE4E3A"/>
    <w:rsid w:val="00E17A52"/>
    <w:rsid w:val="00E32385"/>
    <w:rsid w:val="00EB7371"/>
    <w:rsid w:val="00ED06D7"/>
    <w:rsid w:val="00F10A04"/>
    <w:rsid w:val="00F906ED"/>
    <w:rsid w:val="00FC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A7A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3B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B7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D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B4FD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B156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B156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6B156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156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286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867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34C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C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C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C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C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3B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B7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D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B4FD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B156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B156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6B156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156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156F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286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867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34C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C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C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C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C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1F1ACE-AEB3-2341-9C92-5995488A6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1361</Words>
  <Characters>7762</Characters>
  <Application>Microsoft Macintosh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Moreira</dc:creator>
  <cp:keywords/>
  <dc:description/>
  <cp:lastModifiedBy>Andrew</cp:lastModifiedBy>
  <cp:revision>2</cp:revision>
  <dcterms:created xsi:type="dcterms:W3CDTF">2015-03-16T22:17:00Z</dcterms:created>
  <dcterms:modified xsi:type="dcterms:W3CDTF">2015-03-16T22:17:00Z</dcterms:modified>
</cp:coreProperties>
</file>